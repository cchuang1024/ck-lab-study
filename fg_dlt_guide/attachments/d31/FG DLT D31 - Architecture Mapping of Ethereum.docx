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24F09" w14:textId="44533280" w:rsidR="00EC3F42" w:rsidRPr="00EC3F42" w:rsidRDefault="00EC3F42" w:rsidP="00EC3F42">
      <w:pPr>
        <w:tabs>
          <w:tab w:val="clear" w:pos="794"/>
          <w:tab w:val="clear" w:pos="1191"/>
          <w:tab w:val="clear" w:pos="1588"/>
          <w:tab w:val="clear" w:pos="1985"/>
        </w:tabs>
        <w:overflowPunct/>
        <w:autoSpaceDE/>
        <w:autoSpaceDN/>
        <w:adjustRightInd/>
        <w:spacing w:before="100" w:beforeAutospacing="1" w:after="100" w:afterAutospacing="1"/>
        <w:jc w:val="center"/>
        <w:textAlignment w:val="auto"/>
        <w:rPr>
          <w:rFonts w:eastAsia="宋体"/>
          <w:b/>
          <w:bCs/>
          <w:color w:val="000000"/>
          <w:sz w:val="32"/>
          <w:szCs w:val="32"/>
          <w:lang w:val="en-US" w:eastAsia="zh-CN"/>
        </w:rPr>
      </w:pPr>
      <w:r w:rsidRPr="00EC3F42">
        <w:rPr>
          <w:rFonts w:eastAsia="宋体"/>
          <w:b/>
          <w:bCs/>
          <w:color w:val="000000"/>
          <w:sz w:val="32"/>
          <w:szCs w:val="32"/>
          <w:lang w:val="en-US" w:eastAsia="zh-CN"/>
        </w:rPr>
        <w:t xml:space="preserve">Attachment </w:t>
      </w:r>
      <w:proofErr w:type="gramStart"/>
      <w:r w:rsidRPr="00EC3F42">
        <w:rPr>
          <w:rFonts w:eastAsia="宋体"/>
          <w:b/>
          <w:bCs/>
          <w:color w:val="000000"/>
          <w:sz w:val="32"/>
          <w:szCs w:val="32"/>
          <w:lang w:val="en-US" w:eastAsia="zh-CN"/>
        </w:rPr>
        <w:t>VI  –</w:t>
      </w:r>
      <w:proofErr w:type="gramEnd"/>
      <w:r w:rsidRPr="00EC3F42">
        <w:rPr>
          <w:rFonts w:eastAsia="宋体"/>
          <w:b/>
          <w:bCs/>
          <w:color w:val="000000"/>
          <w:sz w:val="32"/>
          <w:szCs w:val="32"/>
          <w:lang w:val="en-US" w:eastAsia="zh-CN"/>
        </w:rPr>
        <w:t xml:space="preserve"> Architecture Mapping of </w:t>
      </w:r>
      <w:r>
        <w:rPr>
          <w:rFonts w:eastAsia="宋体"/>
          <w:b/>
          <w:bCs/>
          <w:color w:val="000000"/>
          <w:sz w:val="32"/>
          <w:szCs w:val="32"/>
          <w:lang w:val="en-US" w:eastAsia="zh-CN"/>
        </w:rPr>
        <w:t>Ethereum</w:t>
      </w:r>
    </w:p>
    <w:p w14:paraId="2F0B903A" w14:textId="327729C4" w:rsidR="000B4C3C" w:rsidRDefault="000B4C3C" w:rsidP="00631AFC">
      <w:pPr>
        <w:jc w:val="center"/>
        <w:outlineLvl w:val="0"/>
      </w:pPr>
      <w:r w:rsidRPr="0098615E">
        <w:rPr>
          <w:b/>
          <w:szCs w:val="24"/>
          <w:u w:val="single"/>
          <w:lang w:val="en-US"/>
        </w:rPr>
        <w:t xml:space="preserve">Section 1 </w:t>
      </w:r>
      <w:r>
        <w:rPr>
          <w:b/>
          <w:szCs w:val="24"/>
          <w:u w:val="single"/>
          <w:lang w:val="en-US"/>
        </w:rPr>
        <w:t>Summary</w:t>
      </w:r>
    </w:p>
    <w:p w14:paraId="69A8CB19" w14:textId="77777777" w:rsidR="000B4C3C" w:rsidRPr="0017770F" w:rsidRDefault="000B4C3C" w:rsidP="0017770F">
      <w:bookmarkStart w:id="0" w:name="_GoBack"/>
      <w:bookmarkEnd w:id="0"/>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841903" w:rsidRPr="00BC2010" w14:paraId="71D42BE2" w14:textId="77777777" w:rsidTr="00841903">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0B84699C" w14:textId="4744CCE6" w:rsidR="006F75D5" w:rsidRPr="00BC2010" w:rsidRDefault="00C27013" w:rsidP="00BC2010">
            <w:pPr>
              <w:pStyle w:val="FigureTitle"/>
              <w:keepLines w:val="0"/>
              <w:spacing w:before="0" w:after="0"/>
              <w:rPr>
                <w:sz w:val="24"/>
                <w:szCs w:val="24"/>
              </w:rPr>
            </w:pPr>
            <w:r>
              <w:rPr>
                <w:sz w:val="24"/>
                <w:szCs w:val="24"/>
              </w:rPr>
              <w:t>Platform</w:t>
            </w:r>
            <w:r w:rsidR="006F75D5" w:rsidRPr="00BC2010">
              <w:rPr>
                <w:sz w:val="24"/>
                <w:szCs w:val="24"/>
              </w:rPr>
              <w:t xml:space="preserve"> </w:t>
            </w:r>
            <w:r w:rsidR="008518CF">
              <w:rPr>
                <w:sz w:val="24"/>
                <w:szCs w:val="24"/>
              </w:rPr>
              <w:t>summary</w:t>
            </w:r>
          </w:p>
        </w:tc>
      </w:tr>
      <w:tr w:rsidR="008A3776" w:rsidRPr="00BC2010" w14:paraId="797F3CD6"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73A46F5D" w14:textId="47022972" w:rsidR="008A3776" w:rsidRPr="00BC2010" w:rsidRDefault="008A3776" w:rsidP="00BC2010">
            <w:pPr>
              <w:pStyle w:val="FigureTitle"/>
              <w:keepLines w:val="0"/>
              <w:spacing w:before="0" w:after="0"/>
              <w:jc w:val="left"/>
              <w:rPr>
                <w:sz w:val="24"/>
                <w:szCs w:val="24"/>
              </w:rPr>
            </w:pPr>
            <w:r>
              <w:rPr>
                <w:sz w:val="24"/>
                <w:szCs w:val="24"/>
              </w:rPr>
              <w:t>Platform</w:t>
            </w:r>
            <w:r w:rsidR="00E7702F">
              <w:rPr>
                <w:sz w:val="24"/>
                <w:szCs w:val="24"/>
              </w:rPr>
              <w:t xml:space="preserve"> ID</w:t>
            </w:r>
          </w:p>
        </w:tc>
        <w:tc>
          <w:tcPr>
            <w:tcW w:w="7371" w:type="dxa"/>
            <w:tcBorders>
              <w:top w:val="single" w:sz="6" w:space="0" w:color="auto"/>
              <w:left w:val="single" w:sz="6" w:space="0" w:color="auto"/>
              <w:bottom w:val="single" w:sz="6" w:space="0" w:color="auto"/>
              <w:right w:val="single" w:sz="6" w:space="0" w:color="auto"/>
            </w:tcBorders>
            <w:hideMark/>
          </w:tcPr>
          <w:p w14:paraId="1269A22C" w14:textId="02A7D767" w:rsidR="008A3776" w:rsidRPr="00E7702F" w:rsidRDefault="008A3776" w:rsidP="00E7702F">
            <w:pPr>
              <w:pStyle w:val="af2"/>
              <w:rPr>
                <w:rFonts w:eastAsia="Times New Roman"/>
                <w:i/>
                <w:szCs w:val="24"/>
                <w:lang w:val="en-US"/>
              </w:rPr>
            </w:pPr>
            <w:r w:rsidRPr="00E7702F">
              <w:rPr>
                <w:rFonts w:eastAsia="Times New Roman" w:hint="eastAsia"/>
                <w:i/>
                <w:szCs w:val="24"/>
                <w:lang w:val="en-US"/>
              </w:rPr>
              <w:t>Ethereum/ETH</w:t>
            </w:r>
            <w:r w:rsidRPr="00E7702F">
              <w:rPr>
                <w:rFonts w:eastAsia="Times New Roman"/>
                <w:i/>
                <w:szCs w:val="24"/>
                <w:lang w:val="en-US"/>
              </w:rPr>
              <w:t>…</w:t>
            </w:r>
          </w:p>
        </w:tc>
      </w:tr>
      <w:tr w:rsidR="008A3776" w:rsidRPr="00BC2010" w14:paraId="0CAFC088"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48586905" w14:textId="38FCE4D0" w:rsidR="008A3776" w:rsidRDefault="008A3776" w:rsidP="008A3776">
            <w:pPr>
              <w:pStyle w:val="FigureTitle"/>
              <w:keepLines w:val="0"/>
              <w:spacing w:before="0" w:after="0"/>
              <w:jc w:val="left"/>
              <w:rPr>
                <w:sz w:val="24"/>
                <w:szCs w:val="24"/>
              </w:rPr>
            </w:pPr>
            <w:r>
              <w:rPr>
                <w:sz w:val="24"/>
                <w:szCs w:val="24"/>
              </w:rPr>
              <w:t>Status/Revision</w:t>
            </w:r>
          </w:p>
        </w:tc>
        <w:tc>
          <w:tcPr>
            <w:tcW w:w="7371" w:type="dxa"/>
            <w:tcBorders>
              <w:top w:val="single" w:sz="6" w:space="0" w:color="auto"/>
              <w:left w:val="single" w:sz="6" w:space="0" w:color="auto"/>
              <w:bottom w:val="single" w:sz="6" w:space="0" w:color="auto"/>
              <w:right w:val="single" w:sz="6" w:space="0" w:color="auto"/>
            </w:tcBorders>
          </w:tcPr>
          <w:p w14:paraId="71A61CE7" w14:textId="7BF09662" w:rsidR="003953F4" w:rsidRPr="00E7702F" w:rsidRDefault="003953F4" w:rsidP="00A63A22">
            <w:pPr>
              <w:pStyle w:val="af2"/>
              <w:rPr>
                <w:rFonts w:eastAsia="Times New Roman"/>
                <w:i/>
                <w:szCs w:val="24"/>
                <w:lang w:val="en-US"/>
              </w:rPr>
            </w:pPr>
            <w:proofErr w:type="spellStart"/>
            <w:r>
              <w:rPr>
                <w:rFonts w:eastAsia="Times New Roman"/>
                <w:i/>
                <w:szCs w:val="24"/>
                <w:lang w:val="en-US"/>
              </w:rPr>
              <w:t>Mainnet</w:t>
            </w:r>
            <w:proofErr w:type="spellEnd"/>
            <w:r>
              <w:rPr>
                <w:rFonts w:eastAsia="Times New Roman"/>
                <w:i/>
                <w:szCs w:val="24"/>
                <w:lang w:val="en-US"/>
              </w:rPr>
              <w:t xml:space="preserve"> </w:t>
            </w:r>
            <w:r w:rsidR="00F07F77">
              <w:rPr>
                <w:rFonts w:eastAsia="Times New Roman"/>
                <w:i/>
                <w:szCs w:val="24"/>
                <w:lang w:val="en-US"/>
              </w:rPr>
              <w:t xml:space="preserve">– </w:t>
            </w:r>
            <w:proofErr w:type="spellStart"/>
            <w:r w:rsidR="00F07F77">
              <w:rPr>
                <w:rFonts w:eastAsia="Times New Roman"/>
                <w:i/>
                <w:szCs w:val="24"/>
                <w:lang w:val="en-US"/>
              </w:rPr>
              <w:t>Geth</w:t>
            </w:r>
            <w:proofErr w:type="spellEnd"/>
            <w:r w:rsidR="00F07F77">
              <w:rPr>
                <w:rFonts w:eastAsia="Times New Roman"/>
                <w:i/>
                <w:szCs w:val="24"/>
                <w:lang w:val="en-US"/>
              </w:rPr>
              <w:t xml:space="preserve"> 1.8.27</w:t>
            </w:r>
          </w:p>
        </w:tc>
      </w:tr>
      <w:tr w:rsidR="008A3776" w:rsidRPr="00BC2010" w14:paraId="648A4F9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214DC931" w14:textId="396B4DF0" w:rsidR="008A3776" w:rsidRPr="00BC2010" w:rsidRDefault="008A3776" w:rsidP="008A3776">
            <w:pPr>
              <w:pStyle w:val="FigureTitle"/>
              <w:keepLines w:val="0"/>
              <w:spacing w:before="0" w:after="0"/>
              <w:jc w:val="left"/>
              <w:rPr>
                <w:sz w:val="24"/>
                <w:szCs w:val="24"/>
              </w:rPr>
            </w:pPr>
            <w:r>
              <w:rPr>
                <w:sz w:val="24"/>
                <w:szCs w:val="24"/>
              </w:rPr>
              <w:t>Type</w:t>
            </w:r>
          </w:p>
        </w:tc>
        <w:tc>
          <w:tcPr>
            <w:tcW w:w="7371" w:type="dxa"/>
            <w:tcBorders>
              <w:top w:val="single" w:sz="6" w:space="0" w:color="auto"/>
              <w:left w:val="single" w:sz="6" w:space="0" w:color="auto"/>
              <w:bottom w:val="single" w:sz="6" w:space="0" w:color="auto"/>
              <w:right w:val="single" w:sz="6" w:space="0" w:color="auto"/>
            </w:tcBorders>
          </w:tcPr>
          <w:p w14:paraId="67027689" w14:textId="44235CBB" w:rsidR="008A3776" w:rsidRPr="00E7702F" w:rsidRDefault="008A3776" w:rsidP="00A63A22">
            <w:pPr>
              <w:pStyle w:val="af2"/>
              <w:rPr>
                <w:rFonts w:eastAsia="Times New Roman"/>
                <w:i/>
                <w:szCs w:val="24"/>
                <w:lang w:val="en-US"/>
              </w:rPr>
            </w:pPr>
            <w:r w:rsidRPr="00E7702F">
              <w:rPr>
                <w:rFonts w:eastAsia="Times New Roman" w:hint="eastAsia"/>
                <w:i/>
                <w:szCs w:val="24"/>
                <w:lang w:val="en-US"/>
              </w:rPr>
              <w:t>Public</w:t>
            </w:r>
          </w:p>
        </w:tc>
      </w:tr>
      <w:tr w:rsidR="008A3776" w:rsidRPr="00BC2010" w14:paraId="1EC1003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2BB1D4B9" w14:textId="58E2D6B4" w:rsidR="008A3776" w:rsidRPr="00E7702F" w:rsidRDefault="008A3776" w:rsidP="00255749">
            <w:pPr>
              <w:pStyle w:val="FigureTitle"/>
              <w:keepLines w:val="0"/>
              <w:spacing w:before="0" w:after="0"/>
              <w:jc w:val="left"/>
              <w:rPr>
                <w:sz w:val="24"/>
                <w:szCs w:val="24"/>
              </w:rPr>
            </w:pPr>
            <w:r w:rsidRPr="00E7702F">
              <w:rPr>
                <w:sz w:val="24"/>
                <w:szCs w:val="24"/>
              </w:rPr>
              <w:t>Domain</w:t>
            </w:r>
          </w:p>
        </w:tc>
        <w:tc>
          <w:tcPr>
            <w:tcW w:w="7371" w:type="dxa"/>
            <w:tcBorders>
              <w:top w:val="single" w:sz="6" w:space="0" w:color="auto"/>
              <w:left w:val="single" w:sz="6" w:space="0" w:color="auto"/>
              <w:bottom w:val="single" w:sz="6" w:space="0" w:color="auto"/>
              <w:right w:val="single" w:sz="6" w:space="0" w:color="auto"/>
            </w:tcBorders>
          </w:tcPr>
          <w:p w14:paraId="0F7F392C" w14:textId="57553E80" w:rsidR="008A3776" w:rsidRPr="00E7702F" w:rsidRDefault="00A63A22" w:rsidP="00E7702F">
            <w:pPr>
              <w:pStyle w:val="af2"/>
              <w:rPr>
                <w:rFonts w:eastAsia="Times New Roman"/>
                <w:i/>
                <w:szCs w:val="24"/>
                <w:lang w:val="en-US"/>
              </w:rPr>
            </w:pPr>
            <w:r>
              <w:rPr>
                <w:rFonts w:eastAsia="Times New Roman"/>
                <w:i/>
                <w:szCs w:val="24"/>
                <w:lang w:val="en-US"/>
              </w:rPr>
              <w:t>Many sectors</w:t>
            </w:r>
          </w:p>
        </w:tc>
      </w:tr>
      <w:tr w:rsidR="008A3776" w14:paraId="5EDD8DB4" w14:textId="77777777" w:rsidTr="00E7702F">
        <w:trPr>
          <w:trHeight w:val="35"/>
        </w:trPr>
        <w:tc>
          <w:tcPr>
            <w:tcW w:w="2402" w:type="dxa"/>
            <w:tcBorders>
              <w:top w:val="single" w:sz="6" w:space="0" w:color="auto"/>
              <w:left w:val="single" w:sz="6" w:space="0" w:color="auto"/>
              <w:bottom w:val="single" w:sz="6" w:space="0" w:color="auto"/>
              <w:right w:val="single" w:sz="6" w:space="0" w:color="auto"/>
            </w:tcBorders>
            <w:shd w:val="pct15" w:color="auto" w:fill="FFFFFF"/>
          </w:tcPr>
          <w:p w14:paraId="520BADF1" w14:textId="3B2AD257" w:rsidR="008A3776" w:rsidRPr="00597936" w:rsidRDefault="00E7702F" w:rsidP="008A3776">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05795F73" w14:textId="77777777" w:rsidR="008A3776" w:rsidRDefault="00A63A22" w:rsidP="00E7702F">
            <w:pPr>
              <w:pStyle w:val="af2"/>
              <w:rPr>
                <w:i/>
                <w:lang w:eastAsia="zh-CN"/>
              </w:rPr>
            </w:pPr>
            <w:r w:rsidRPr="00D321DE">
              <w:rPr>
                <w:i/>
                <w:lang w:eastAsia="zh-CN"/>
              </w:rPr>
              <w:t>Ethereum is a global, open-source platform for decentralized applications.</w:t>
            </w:r>
          </w:p>
          <w:p w14:paraId="251CD9D5" w14:textId="36F94050" w:rsidR="005514C4" w:rsidRPr="00E7702F" w:rsidRDefault="005514C4" w:rsidP="005514C4">
            <w:pPr>
              <w:pStyle w:val="af2"/>
              <w:rPr>
                <w:rFonts w:eastAsia="Times New Roman"/>
                <w:i/>
                <w:szCs w:val="24"/>
                <w:lang w:val="en-US"/>
              </w:rPr>
            </w:pPr>
            <w:r>
              <w:rPr>
                <w:i/>
                <w:lang w:eastAsia="zh-CN"/>
              </w:rPr>
              <w:t xml:space="preserve">There is a </w:t>
            </w:r>
            <w:r w:rsidR="00B14611">
              <w:rPr>
                <w:i/>
                <w:lang w:eastAsia="zh-CN"/>
              </w:rPr>
              <w:t xml:space="preserve">textual </w:t>
            </w:r>
            <w:r>
              <w:rPr>
                <w:i/>
                <w:lang w:eastAsia="zh-CN"/>
              </w:rPr>
              <w:t xml:space="preserve">Ethereum assessment at: </w:t>
            </w:r>
            <w:hyperlink r:id="rId11" w:history="1">
              <w:r>
                <w:rPr>
                  <w:rStyle w:val="aa"/>
                </w:rPr>
                <w:t>https://archive-ouverte.unige.ch/unige:112558</w:t>
              </w:r>
            </w:hyperlink>
          </w:p>
        </w:tc>
      </w:tr>
    </w:tbl>
    <w:p w14:paraId="5841E8FC" w14:textId="77777777" w:rsidR="00B34761" w:rsidRPr="0017770F" w:rsidRDefault="00B34761" w:rsidP="0017770F"/>
    <w:p w14:paraId="3DD3F162" w14:textId="6D7292AB" w:rsidR="0098615E" w:rsidRPr="0098615E" w:rsidRDefault="000B4C3C" w:rsidP="00631AFC">
      <w:pPr>
        <w:jc w:val="center"/>
        <w:outlineLvl w:val="0"/>
        <w:rPr>
          <w:b/>
          <w:szCs w:val="24"/>
          <w:u w:val="single"/>
          <w:lang w:val="en-US"/>
        </w:rPr>
      </w:pPr>
      <w:r>
        <w:rPr>
          <w:b/>
          <w:szCs w:val="24"/>
          <w:u w:val="single"/>
          <w:lang w:val="en-US"/>
        </w:rPr>
        <w:t>Section 2</w:t>
      </w:r>
      <w:r w:rsidR="0098615E" w:rsidRPr="0098615E">
        <w:rPr>
          <w:b/>
          <w:szCs w:val="24"/>
          <w:u w:val="single"/>
          <w:lang w:val="en-US"/>
        </w:rPr>
        <w:t xml:space="preserve"> </w:t>
      </w:r>
      <w:r w:rsidR="000A1EC0">
        <w:rPr>
          <w:b/>
          <w:szCs w:val="24"/>
          <w:u w:val="single"/>
          <w:lang w:val="en-US"/>
        </w:rPr>
        <w:t xml:space="preserve">Governance </w:t>
      </w:r>
      <w:r w:rsidR="00110F49">
        <w:rPr>
          <w:b/>
          <w:szCs w:val="24"/>
          <w:u w:val="single"/>
          <w:lang w:val="en-US"/>
        </w:rPr>
        <w:t>&amp; Compliance</w:t>
      </w:r>
      <w:r w:rsidR="000A1EC0">
        <w:rPr>
          <w:b/>
          <w:szCs w:val="24"/>
          <w:u w:val="single"/>
          <w:lang w:val="en-US"/>
        </w:rPr>
        <w:t xml:space="preserve"> Functions</w:t>
      </w:r>
    </w:p>
    <w:p w14:paraId="7CC54CB3" w14:textId="77777777" w:rsidR="003818C9" w:rsidRPr="0017770F" w:rsidRDefault="003818C9"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FA59AF" w:rsidRPr="00BC2010" w14:paraId="347351B1"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17AF2035" w14:textId="5F19EFFF" w:rsidR="00FA59AF" w:rsidRPr="00BC2010" w:rsidRDefault="00FA59AF" w:rsidP="00A12C0F">
            <w:pPr>
              <w:pStyle w:val="FigureTitle"/>
              <w:keepLines w:val="0"/>
              <w:spacing w:before="0" w:after="0"/>
              <w:rPr>
                <w:sz w:val="24"/>
                <w:szCs w:val="24"/>
                <w:lang w:eastAsia="zh-CN"/>
              </w:rPr>
            </w:pPr>
            <w:r>
              <w:rPr>
                <w:sz w:val="24"/>
                <w:szCs w:val="24"/>
              </w:rPr>
              <w:t>Platform</w:t>
            </w:r>
            <w:r w:rsidRPr="00BC2010">
              <w:rPr>
                <w:sz w:val="24"/>
                <w:szCs w:val="24"/>
              </w:rPr>
              <w:t xml:space="preserve"> </w:t>
            </w:r>
            <w:r>
              <w:rPr>
                <w:sz w:val="24"/>
                <w:szCs w:val="24"/>
              </w:rPr>
              <w:t>governance</w:t>
            </w:r>
          </w:p>
        </w:tc>
      </w:tr>
      <w:tr w:rsidR="00E7702F" w:rsidRPr="00BC2010" w14:paraId="31C120F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711D53B" w14:textId="028EB9E1" w:rsidR="00E7702F" w:rsidRPr="00BC2010" w:rsidRDefault="00E7702F" w:rsidP="00BC49A9">
            <w:pPr>
              <w:pStyle w:val="FigureTitle"/>
              <w:keepLines w:val="0"/>
              <w:spacing w:before="0" w:after="0"/>
              <w:jc w:val="left"/>
              <w:rPr>
                <w:sz w:val="24"/>
                <w:szCs w:val="24"/>
              </w:rPr>
            </w:pPr>
            <w:r w:rsidRPr="00383B64">
              <w:rPr>
                <w:sz w:val="24"/>
                <w:szCs w:val="24"/>
              </w:rPr>
              <w:t>Governance Type</w:t>
            </w:r>
          </w:p>
        </w:tc>
        <w:tc>
          <w:tcPr>
            <w:tcW w:w="7371" w:type="dxa"/>
            <w:tcBorders>
              <w:top w:val="single" w:sz="6" w:space="0" w:color="auto"/>
              <w:left w:val="single" w:sz="6" w:space="0" w:color="auto"/>
              <w:bottom w:val="single" w:sz="6" w:space="0" w:color="auto"/>
              <w:right w:val="single" w:sz="6" w:space="0" w:color="auto"/>
            </w:tcBorders>
            <w:hideMark/>
          </w:tcPr>
          <w:p w14:paraId="4AA83334" w14:textId="34AD4D10" w:rsidR="00E7702F" w:rsidRPr="00A63A22" w:rsidRDefault="00A63A22" w:rsidP="00BC49A9">
            <w:pPr>
              <w:pStyle w:val="af2"/>
              <w:rPr>
                <w:i/>
                <w:lang w:val="en-US"/>
              </w:rPr>
            </w:pPr>
            <w:proofErr w:type="spellStart"/>
            <w:r>
              <w:rPr>
                <w:i/>
                <w:lang w:val="en-US"/>
              </w:rPr>
              <w:t>Permissionless</w:t>
            </w:r>
            <w:proofErr w:type="spellEnd"/>
            <w:r>
              <w:rPr>
                <w:i/>
                <w:lang w:val="en-US"/>
              </w:rPr>
              <w:t>;</w:t>
            </w:r>
          </w:p>
        </w:tc>
      </w:tr>
      <w:tr w:rsidR="00E7702F" w:rsidRPr="00BC2010" w14:paraId="4C8CC09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F1610D1" w14:textId="6E2AFF3D" w:rsidR="00E7702F" w:rsidRPr="00383B64" w:rsidRDefault="00E7702F" w:rsidP="00E7702F">
            <w:pPr>
              <w:pStyle w:val="FigureTitle"/>
              <w:keepLines w:val="0"/>
              <w:spacing w:before="0" w:after="0"/>
              <w:jc w:val="left"/>
              <w:rPr>
                <w:sz w:val="24"/>
                <w:szCs w:val="24"/>
              </w:rPr>
            </w:pPr>
            <w:r w:rsidRPr="00383B64">
              <w:rPr>
                <w:sz w:val="24"/>
                <w:szCs w:val="24"/>
              </w:rPr>
              <w:t>Chain Network Admin</w:t>
            </w:r>
          </w:p>
        </w:tc>
        <w:tc>
          <w:tcPr>
            <w:tcW w:w="7371" w:type="dxa"/>
            <w:tcBorders>
              <w:top w:val="single" w:sz="6" w:space="0" w:color="auto"/>
              <w:left w:val="single" w:sz="6" w:space="0" w:color="auto"/>
              <w:bottom w:val="single" w:sz="6" w:space="0" w:color="auto"/>
              <w:right w:val="single" w:sz="6" w:space="0" w:color="auto"/>
            </w:tcBorders>
          </w:tcPr>
          <w:p w14:paraId="0BDEAF85" w14:textId="450CD056" w:rsidR="00121493" w:rsidRDefault="00E7702F" w:rsidP="00121493">
            <w:pPr>
              <w:pStyle w:val="af2"/>
              <w:tabs>
                <w:tab w:val="left" w:pos="4860"/>
              </w:tabs>
              <w:rPr>
                <w:rFonts w:eastAsia="Times New Roman"/>
                <w:i/>
                <w:szCs w:val="24"/>
                <w:lang w:val="en-US"/>
              </w:rPr>
            </w:pPr>
            <w:r>
              <w:rPr>
                <w:rFonts w:eastAsia="Times New Roman"/>
                <w:i/>
                <w:szCs w:val="24"/>
                <w:lang w:val="en-US"/>
              </w:rPr>
              <w:t>NA/Community</w:t>
            </w:r>
            <w:r w:rsidR="00121493">
              <w:rPr>
                <w:rFonts w:eastAsia="Times New Roman"/>
                <w:i/>
                <w:szCs w:val="24"/>
                <w:lang w:val="en-US"/>
              </w:rPr>
              <w:t xml:space="preserve"> (public) </w:t>
            </w:r>
          </w:p>
          <w:p w14:paraId="3FEB9A57" w14:textId="79002FEB" w:rsidR="00A63A22" w:rsidRDefault="00C64647" w:rsidP="00121493">
            <w:pPr>
              <w:pStyle w:val="af2"/>
              <w:tabs>
                <w:tab w:val="left" w:pos="4860"/>
              </w:tabs>
              <w:rPr>
                <w:rFonts w:eastAsia="Times New Roman"/>
                <w:i/>
                <w:szCs w:val="24"/>
                <w:lang w:val="en-US"/>
              </w:rPr>
            </w:pPr>
            <w:r w:rsidRPr="00C64647">
              <w:rPr>
                <w:rFonts w:eastAsia="Times New Roman"/>
                <w:i/>
                <w:szCs w:val="24"/>
                <w:lang w:val="en-US"/>
              </w:rPr>
              <w:t xml:space="preserve">EIP </w:t>
            </w:r>
            <w:r w:rsidR="00121493">
              <w:rPr>
                <w:rFonts w:eastAsia="Times New Roman"/>
                <w:i/>
                <w:szCs w:val="24"/>
                <w:lang w:val="en-US"/>
              </w:rPr>
              <w:t>-</w:t>
            </w:r>
            <w:r w:rsidRPr="00C64647">
              <w:rPr>
                <w:rFonts w:eastAsia="Times New Roman"/>
                <w:i/>
                <w:szCs w:val="24"/>
                <w:lang w:val="en-US"/>
              </w:rPr>
              <w:t xml:space="preserve"> Ethereum Improvement Proposal</w:t>
            </w:r>
          </w:p>
        </w:tc>
      </w:tr>
      <w:tr w:rsidR="00E7702F" w:rsidRPr="00BC2010" w14:paraId="2D51110E"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919893A" w14:textId="72DEF35C" w:rsidR="00E7702F" w:rsidRPr="00BC2010" w:rsidRDefault="00E7702F" w:rsidP="00E7702F">
            <w:pPr>
              <w:pStyle w:val="FigureTitle"/>
              <w:keepLines w:val="0"/>
              <w:spacing w:before="0" w:after="0"/>
              <w:jc w:val="left"/>
              <w:rPr>
                <w:sz w:val="24"/>
                <w:szCs w:val="24"/>
              </w:rPr>
            </w:pPr>
            <w:r w:rsidRPr="00383B64">
              <w:rPr>
                <w:sz w:val="24"/>
                <w:szCs w:val="24"/>
              </w:rPr>
              <w:t>Pl</w:t>
            </w:r>
            <w:r>
              <w:rPr>
                <w:sz w:val="24"/>
                <w:szCs w:val="24"/>
              </w:rPr>
              <w:t>edge (cost of malicious action)</w:t>
            </w:r>
          </w:p>
        </w:tc>
        <w:tc>
          <w:tcPr>
            <w:tcW w:w="7371" w:type="dxa"/>
            <w:tcBorders>
              <w:top w:val="single" w:sz="6" w:space="0" w:color="auto"/>
              <w:left w:val="single" w:sz="6" w:space="0" w:color="auto"/>
              <w:bottom w:val="single" w:sz="6" w:space="0" w:color="auto"/>
              <w:right w:val="single" w:sz="6" w:space="0" w:color="auto"/>
            </w:tcBorders>
          </w:tcPr>
          <w:p w14:paraId="43B26171" w14:textId="5FB41788" w:rsidR="00E7702F" w:rsidRPr="001A3ED0" w:rsidRDefault="00536C7B" w:rsidP="00536C7B">
            <w:pPr>
              <w:pStyle w:val="af2"/>
              <w:rPr>
                <w:i/>
                <w:szCs w:val="24"/>
              </w:rPr>
            </w:pPr>
            <w:r>
              <w:rPr>
                <w:rFonts w:eastAsiaTheme="minorEastAsia"/>
                <w:i/>
                <w:szCs w:val="24"/>
                <w:lang w:eastAsia="zh-CN"/>
              </w:rPr>
              <w:t>Computer Power – measured by hash rates</w:t>
            </w:r>
          </w:p>
        </w:tc>
      </w:tr>
      <w:tr w:rsidR="00673882" w:rsidRPr="00BC2010" w14:paraId="1A67E27C"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892338D" w14:textId="1493CDBA" w:rsidR="00673882" w:rsidRDefault="00673882" w:rsidP="00673882">
            <w:pPr>
              <w:pStyle w:val="FigureTitle"/>
              <w:keepLines w:val="0"/>
              <w:spacing w:before="0" w:after="0"/>
              <w:jc w:val="left"/>
              <w:rPr>
                <w:sz w:val="24"/>
                <w:szCs w:val="24"/>
              </w:rPr>
            </w:pPr>
            <w:r w:rsidRPr="00A602A6">
              <w:rPr>
                <w:sz w:val="24"/>
                <w:szCs w:val="24"/>
              </w:rPr>
              <w:t>Tamper Proof</w:t>
            </w:r>
            <w:r>
              <w:rPr>
                <w:rFonts w:hint="eastAsia"/>
                <w:sz w:val="24"/>
                <w:szCs w:val="24"/>
                <w:lang w:eastAsia="zh-CN"/>
              </w:rPr>
              <w:t xml:space="preserve"> (tamper cost)</w:t>
            </w:r>
          </w:p>
        </w:tc>
        <w:tc>
          <w:tcPr>
            <w:tcW w:w="7371" w:type="dxa"/>
            <w:tcBorders>
              <w:top w:val="single" w:sz="6" w:space="0" w:color="auto"/>
              <w:left w:val="single" w:sz="6" w:space="0" w:color="auto"/>
              <w:bottom w:val="single" w:sz="6" w:space="0" w:color="auto"/>
              <w:right w:val="single" w:sz="6" w:space="0" w:color="auto"/>
            </w:tcBorders>
          </w:tcPr>
          <w:p w14:paraId="4BD08AC1" w14:textId="3B9510E8" w:rsidR="00673882" w:rsidRPr="0020301C" w:rsidRDefault="00673882" w:rsidP="00673882">
            <w:pPr>
              <w:pStyle w:val="FigureTitle"/>
              <w:spacing w:before="0"/>
              <w:jc w:val="left"/>
              <w:rPr>
                <w:b w:val="0"/>
                <w:sz w:val="24"/>
                <w:szCs w:val="24"/>
                <w:lang w:eastAsia="zh-CN"/>
              </w:rPr>
            </w:pPr>
            <w:r w:rsidRPr="0020301C">
              <w:rPr>
                <w:b w:val="0"/>
                <w:lang w:eastAsia="zh-CN"/>
              </w:rPr>
              <w:t>&gt;50%</w:t>
            </w:r>
          </w:p>
        </w:tc>
      </w:tr>
      <w:tr w:rsidR="00673882" w:rsidRPr="00BC2010" w14:paraId="7BB32743"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A081A3C" w14:textId="0AEBBF92" w:rsidR="00673882" w:rsidRPr="00383B64" w:rsidRDefault="00673882" w:rsidP="00673882">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3B51A2EE" w14:textId="6A005898" w:rsidR="00673882" w:rsidRDefault="00673882" w:rsidP="00673882">
            <w:pPr>
              <w:pStyle w:val="FigureTitle"/>
              <w:spacing w:before="0"/>
              <w:jc w:val="left"/>
              <w:rPr>
                <w:b w:val="0"/>
                <w:i/>
                <w:sz w:val="24"/>
                <w:szCs w:val="24"/>
                <w:lang w:eastAsia="zh-CN"/>
              </w:rPr>
            </w:pPr>
            <w:r w:rsidRPr="00121493">
              <w:rPr>
                <w:b w:val="0"/>
                <w:i/>
                <w:sz w:val="24"/>
                <w:szCs w:val="24"/>
                <w:lang w:eastAsia="zh-CN"/>
              </w:rPr>
              <w:t>https://eips.ethereum.org/</w:t>
            </w:r>
          </w:p>
          <w:p w14:paraId="7E7AE1D1" w14:textId="77777777" w:rsidR="00673882" w:rsidRDefault="00673882" w:rsidP="001A6A56">
            <w:pPr>
              <w:pStyle w:val="FigureTitle"/>
              <w:spacing w:before="0"/>
              <w:jc w:val="left"/>
              <w:rPr>
                <w:b w:val="0"/>
                <w:i/>
                <w:sz w:val="24"/>
                <w:szCs w:val="24"/>
                <w:lang w:eastAsia="zh-CN"/>
              </w:rPr>
            </w:pPr>
            <w:r w:rsidRPr="00C64647">
              <w:rPr>
                <w:b w:val="0"/>
                <w:i/>
                <w:sz w:val="24"/>
                <w:szCs w:val="24"/>
                <w:lang w:eastAsia="zh-CN"/>
              </w:rPr>
              <w:t>The EIP (Ethereum Improvement Proposals) is an open</w:t>
            </w:r>
            <w:r>
              <w:rPr>
                <w:b w:val="0"/>
                <w:i/>
                <w:sz w:val="24"/>
                <w:szCs w:val="24"/>
                <w:lang w:eastAsia="zh-CN"/>
              </w:rPr>
              <w:t xml:space="preserve"> </w:t>
            </w:r>
            <w:r w:rsidRPr="00C64647">
              <w:rPr>
                <w:b w:val="0"/>
                <w:i/>
                <w:sz w:val="24"/>
                <w:szCs w:val="24"/>
                <w:lang w:eastAsia="zh-CN"/>
              </w:rPr>
              <w:t>governance model where everyone is free to propose and discuss</w:t>
            </w:r>
            <w:r>
              <w:rPr>
                <w:b w:val="0"/>
                <w:i/>
                <w:sz w:val="24"/>
                <w:szCs w:val="24"/>
                <w:lang w:eastAsia="zh-CN"/>
              </w:rPr>
              <w:t xml:space="preserve"> </w:t>
            </w:r>
            <w:r w:rsidRPr="00C64647">
              <w:rPr>
                <w:b w:val="0"/>
                <w:i/>
                <w:sz w:val="24"/>
                <w:szCs w:val="24"/>
                <w:lang w:eastAsia="zh-CN"/>
              </w:rPr>
              <w:t>changes to the system. There are several different stages that an EIP</w:t>
            </w:r>
            <w:r>
              <w:rPr>
                <w:b w:val="0"/>
                <w:i/>
                <w:sz w:val="24"/>
                <w:szCs w:val="24"/>
                <w:lang w:eastAsia="zh-CN"/>
              </w:rPr>
              <w:t xml:space="preserve"> </w:t>
            </w:r>
            <w:r w:rsidRPr="00C64647">
              <w:rPr>
                <w:b w:val="0"/>
                <w:i/>
                <w:sz w:val="24"/>
                <w:szCs w:val="24"/>
                <w:lang w:eastAsia="zh-CN"/>
              </w:rPr>
              <w:t>can be in. Draft EIPs are works in progress, are open for</w:t>
            </w:r>
            <w:r>
              <w:rPr>
                <w:b w:val="0"/>
                <w:i/>
                <w:sz w:val="24"/>
                <w:szCs w:val="24"/>
                <w:lang w:eastAsia="zh-CN"/>
              </w:rPr>
              <w:t xml:space="preserve"> </w:t>
            </w:r>
            <w:r w:rsidRPr="00C64647">
              <w:rPr>
                <w:b w:val="0"/>
                <w:i/>
                <w:sz w:val="24"/>
                <w:szCs w:val="24"/>
                <w:lang w:eastAsia="zh-CN"/>
              </w:rPr>
              <w:t xml:space="preserve">consideration and discussed on </w:t>
            </w:r>
            <w:proofErr w:type="spellStart"/>
            <w:r w:rsidRPr="00C64647">
              <w:rPr>
                <w:b w:val="0"/>
                <w:i/>
                <w:sz w:val="24"/>
                <w:szCs w:val="24"/>
                <w:lang w:eastAsia="zh-CN"/>
              </w:rPr>
              <w:t>Github</w:t>
            </w:r>
            <w:proofErr w:type="spellEnd"/>
            <w:r w:rsidRPr="00C64647">
              <w:rPr>
                <w:b w:val="0"/>
                <w:i/>
                <w:sz w:val="24"/>
                <w:szCs w:val="24"/>
                <w:lang w:eastAsia="zh-CN"/>
              </w:rPr>
              <w:t>. Accepted EIPs can be</w:t>
            </w:r>
            <w:r>
              <w:rPr>
                <w:b w:val="0"/>
                <w:i/>
                <w:sz w:val="24"/>
                <w:szCs w:val="24"/>
                <w:lang w:eastAsia="zh-CN"/>
              </w:rPr>
              <w:t xml:space="preserve"> </w:t>
            </w:r>
            <w:r w:rsidRPr="00C64647">
              <w:rPr>
                <w:b w:val="0"/>
                <w:i/>
                <w:sz w:val="24"/>
                <w:szCs w:val="24"/>
                <w:lang w:eastAsia="zh-CN"/>
              </w:rPr>
              <w:t>expected to be included in the next hard fork. Final EIPs are</w:t>
            </w:r>
            <w:r>
              <w:rPr>
                <w:b w:val="0"/>
                <w:i/>
                <w:sz w:val="24"/>
                <w:szCs w:val="24"/>
                <w:lang w:eastAsia="zh-CN"/>
              </w:rPr>
              <w:t xml:space="preserve"> </w:t>
            </w:r>
            <w:r w:rsidRPr="00C64647">
              <w:rPr>
                <w:b w:val="0"/>
                <w:i/>
                <w:sz w:val="24"/>
                <w:szCs w:val="24"/>
                <w:lang w:eastAsia="zh-CN"/>
              </w:rPr>
              <w:t>proposals that have already been adopted and deferred EIPs are not</w:t>
            </w:r>
            <w:r>
              <w:rPr>
                <w:b w:val="0"/>
                <w:i/>
                <w:sz w:val="24"/>
                <w:szCs w:val="24"/>
                <w:lang w:eastAsia="zh-CN"/>
              </w:rPr>
              <w:t xml:space="preserve"> </w:t>
            </w:r>
            <w:r w:rsidRPr="00C64647">
              <w:rPr>
                <w:b w:val="0"/>
                <w:i/>
                <w:sz w:val="24"/>
                <w:szCs w:val="24"/>
                <w:lang w:eastAsia="zh-CN"/>
              </w:rPr>
              <w:t>being considered for immediate adoption, but may be considered</w:t>
            </w:r>
            <w:r>
              <w:rPr>
                <w:b w:val="0"/>
                <w:i/>
                <w:sz w:val="24"/>
                <w:szCs w:val="24"/>
                <w:lang w:eastAsia="zh-CN"/>
              </w:rPr>
              <w:t xml:space="preserve"> </w:t>
            </w:r>
            <w:r w:rsidRPr="00C64647">
              <w:rPr>
                <w:b w:val="0"/>
                <w:i/>
                <w:sz w:val="24"/>
                <w:szCs w:val="24"/>
                <w:lang w:eastAsia="zh-CN"/>
              </w:rPr>
              <w:t>again in the future.</w:t>
            </w:r>
          </w:p>
          <w:p w14:paraId="43E32299" w14:textId="550D39C2" w:rsidR="002847A6" w:rsidRPr="002847A6" w:rsidRDefault="002847A6" w:rsidP="002847A6">
            <w:pPr>
              <w:pStyle w:val="af2"/>
              <w:rPr>
                <w:i/>
                <w:lang w:val="en-US" w:eastAsia="zh-CN"/>
              </w:rPr>
            </w:pPr>
            <w:r w:rsidRPr="002847A6">
              <w:rPr>
                <w:i/>
                <w:lang w:val="en-US" w:eastAsia="zh-CN"/>
              </w:rPr>
              <w:t>ERC (Ethereum request for change) is a type of EIP to application-level standards and conventions.</w:t>
            </w:r>
          </w:p>
        </w:tc>
      </w:tr>
    </w:tbl>
    <w:p w14:paraId="3661BE78" w14:textId="7484B002" w:rsidR="003818C9" w:rsidRPr="0017770F" w:rsidRDefault="003818C9"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FA59AF" w:rsidRPr="008038D9" w14:paraId="0A24F47D"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588F3D06" w14:textId="77777777" w:rsidR="00FA59AF" w:rsidRPr="000923FE" w:rsidRDefault="00FA59AF" w:rsidP="00BC49A9">
            <w:pPr>
              <w:pStyle w:val="FigureTitle"/>
              <w:keepLines w:val="0"/>
              <w:spacing w:before="0" w:after="0"/>
              <w:rPr>
                <w:sz w:val="24"/>
                <w:szCs w:val="24"/>
                <w:lang w:eastAsia="zh-CN"/>
              </w:rPr>
            </w:pPr>
            <w:r w:rsidRPr="000923FE">
              <w:rPr>
                <w:sz w:val="24"/>
                <w:szCs w:val="24"/>
              </w:rPr>
              <w:t>Platform</w:t>
            </w:r>
            <w:r w:rsidRPr="000923FE">
              <w:t xml:space="preserve"> </w:t>
            </w:r>
            <w:r w:rsidRPr="000923FE">
              <w:rPr>
                <w:sz w:val="24"/>
                <w:szCs w:val="24"/>
              </w:rPr>
              <w:t>trust endorsement policy</w:t>
            </w:r>
          </w:p>
        </w:tc>
      </w:tr>
      <w:tr w:rsidR="00E7702F" w:rsidRPr="008038D9" w14:paraId="482B5752"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6C402B4" w14:textId="0E262085" w:rsidR="00E7702F" w:rsidRPr="00D75F58" w:rsidRDefault="00E7702F" w:rsidP="00BC49A9">
            <w:pPr>
              <w:pStyle w:val="FigureTitle"/>
              <w:keepLines w:val="0"/>
              <w:spacing w:before="0" w:after="0"/>
              <w:jc w:val="left"/>
              <w:rPr>
                <w:sz w:val="24"/>
                <w:szCs w:val="24"/>
              </w:rPr>
            </w:pPr>
            <w:r>
              <w:rPr>
                <w:sz w:val="24"/>
                <w:szCs w:val="24"/>
              </w:rPr>
              <w:lastRenderedPageBreak/>
              <w:t>Type</w:t>
            </w:r>
          </w:p>
        </w:tc>
        <w:tc>
          <w:tcPr>
            <w:tcW w:w="7371" w:type="dxa"/>
            <w:tcBorders>
              <w:top w:val="single" w:sz="6" w:space="0" w:color="auto"/>
              <w:left w:val="single" w:sz="6" w:space="0" w:color="auto"/>
              <w:bottom w:val="single" w:sz="6" w:space="0" w:color="auto"/>
              <w:right w:val="single" w:sz="6" w:space="0" w:color="auto"/>
            </w:tcBorders>
            <w:hideMark/>
          </w:tcPr>
          <w:p w14:paraId="5378463C" w14:textId="3B6B0552" w:rsidR="00E7702F" w:rsidRPr="000923FE" w:rsidRDefault="00E7702F" w:rsidP="00BC49A9">
            <w:pPr>
              <w:pStyle w:val="af2"/>
              <w:rPr>
                <w:lang w:val="en-US"/>
              </w:rPr>
            </w:pPr>
            <w:proofErr w:type="spellStart"/>
            <w:r w:rsidRPr="000923FE">
              <w:rPr>
                <w:rFonts w:eastAsia="Times New Roman"/>
                <w:i/>
                <w:szCs w:val="24"/>
                <w:lang w:val="en-US"/>
              </w:rPr>
              <w:t>Tokenomics</w:t>
            </w:r>
            <w:proofErr w:type="spellEnd"/>
            <w:r>
              <w:rPr>
                <w:rStyle w:val="a5"/>
                <w:rFonts w:eastAsia="Times New Roman"/>
                <w:i/>
                <w:szCs w:val="24"/>
                <w:lang w:val="en-US"/>
              </w:rPr>
              <w:footnoteReference w:id="1"/>
            </w:r>
            <w:r w:rsidRPr="000923FE">
              <w:rPr>
                <w:rFonts w:eastAsia="Times New Roman"/>
                <w:i/>
                <w:szCs w:val="24"/>
                <w:lang w:val="en-US"/>
              </w:rPr>
              <w:t xml:space="preserve">; </w:t>
            </w:r>
          </w:p>
        </w:tc>
      </w:tr>
      <w:tr w:rsidR="00E7702F" w:rsidRPr="008038D9" w14:paraId="3F30B1D2"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44AD0F8" w14:textId="57098096" w:rsidR="00E7702F" w:rsidRPr="00D75F58" w:rsidRDefault="00E7702F" w:rsidP="00E7702F">
            <w:pPr>
              <w:pStyle w:val="FigureTitle"/>
              <w:keepLines w:val="0"/>
              <w:spacing w:before="0" w:after="0"/>
              <w:jc w:val="left"/>
              <w:rPr>
                <w:sz w:val="24"/>
                <w:szCs w:val="24"/>
              </w:rPr>
            </w:pPr>
            <w:r>
              <w:rPr>
                <w:sz w:val="24"/>
                <w:szCs w:val="24"/>
              </w:rPr>
              <w:t>Tool</w:t>
            </w:r>
          </w:p>
        </w:tc>
        <w:tc>
          <w:tcPr>
            <w:tcW w:w="7371" w:type="dxa"/>
            <w:tcBorders>
              <w:top w:val="single" w:sz="6" w:space="0" w:color="auto"/>
              <w:left w:val="single" w:sz="6" w:space="0" w:color="auto"/>
              <w:bottom w:val="single" w:sz="6" w:space="0" w:color="auto"/>
              <w:right w:val="single" w:sz="6" w:space="0" w:color="auto"/>
            </w:tcBorders>
          </w:tcPr>
          <w:p w14:paraId="639751F9" w14:textId="4CE08D99" w:rsidR="00E7702F" w:rsidRPr="000923FE" w:rsidRDefault="00A63A22" w:rsidP="00E7702F">
            <w:pPr>
              <w:pStyle w:val="af2"/>
              <w:rPr>
                <w:rFonts w:eastAsia="Times New Roman"/>
                <w:i/>
                <w:szCs w:val="24"/>
                <w:lang w:val="en-US"/>
              </w:rPr>
            </w:pPr>
            <w:r>
              <w:rPr>
                <w:rFonts w:eastAsia="Times New Roman"/>
                <w:i/>
                <w:szCs w:val="24"/>
                <w:lang w:val="en-US"/>
              </w:rPr>
              <w:t>ETH (</w:t>
            </w:r>
            <w:r w:rsidR="00255749">
              <w:rPr>
                <w:rFonts w:eastAsia="Times New Roman"/>
                <w:i/>
                <w:szCs w:val="24"/>
                <w:lang w:val="en-US"/>
              </w:rPr>
              <w:t xml:space="preserve">according with </w:t>
            </w:r>
            <w:proofErr w:type="spellStart"/>
            <w:r>
              <w:rPr>
                <w:rFonts w:eastAsia="Times New Roman"/>
                <w:i/>
                <w:szCs w:val="24"/>
                <w:lang w:val="en-US"/>
              </w:rPr>
              <w:t>coinmarketcap</w:t>
            </w:r>
            <w:proofErr w:type="spellEnd"/>
            <w:r>
              <w:rPr>
                <w:rFonts w:eastAsia="Times New Roman"/>
                <w:i/>
                <w:szCs w:val="24"/>
                <w:lang w:val="en-US"/>
              </w:rPr>
              <w:t>)</w:t>
            </w:r>
          </w:p>
        </w:tc>
      </w:tr>
      <w:tr w:rsidR="00E7702F" w:rsidRPr="008038D9" w14:paraId="211FDFA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1C1B15E" w14:textId="1775F1BC" w:rsidR="00E7702F" w:rsidRPr="00D75F58" w:rsidRDefault="00E7702F" w:rsidP="00E7702F">
            <w:pPr>
              <w:pStyle w:val="FigureTitle"/>
              <w:keepLines w:val="0"/>
              <w:spacing w:before="0" w:after="0"/>
              <w:jc w:val="left"/>
              <w:rPr>
                <w:sz w:val="24"/>
                <w:szCs w:val="24"/>
              </w:rPr>
            </w:pPr>
            <w:r>
              <w:rPr>
                <w:sz w:val="24"/>
                <w:szCs w:val="24"/>
              </w:rPr>
              <w:t>Policy</w:t>
            </w:r>
          </w:p>
        </w:tc>
        <w:tc>
          <w:tcPr>
            <w:tcW w:w="7371" w:type="dxa"/>
            <w:tcBorders>
              <w:top w:val="single" w:sz="6" w:space="0" w:color="auto"/>
              <w:left w:val="single" w:sz="6" w:space="0" w:color="auto"/>
              <w:bottom w:val="single" w:sz="6" w:space="0" w:color="auto"/>
              <w:right w:val="single" w:sz="6" w:space="0" w:color="auto"/>
            </w:tcBorders>
            <w:hideMark/>
          </w:tcPr>
          <w:p w14:paraId="3EBE2F0D" w14:textId="425F4511" w:rsidR="00B278AF" w:rsidRPr="000923FE" w:rsidRDefault="00A63A22" w:rsidP="00A3148C">
            <w:pPr>
              <w:pStyle w:val="af2"/>
              <w:rPr>
                <w:i/>
                <w:lang w:val="en-US" w:eastAsia="zh-CN"/>
              </w:rPr>
            </w:pPr>
            <w:del w:id="3" w:author="Ning Hu" w:date="2019-07-30T18:09:00Z">
              <w:r w:rsidDel="00A41847">
                <w:rPr>
                  <w:i/>
                  <w:lang w:val="en-US"/>
                </w:rPr>
                <w:delText>Game theory – tokens</w:delText>
              </w:r>
            </w:del>
            <w:proofErr w:type="spellStart"/>
            <w:ins w:id="4" w:author="Ning Hu" w:date="2019-07-30T18:09:00Z">
              <w:r w:rsidR="00A41847">
                <w:rPr>
                  <w:rFonts w:hint="eastAsia"/>
                  <w:i/>
                  <w:lang w:val="en-US" w:eastAsia="zh-CN"/>
                </w:rPr>
                <w:t>PoW</w:t>
              </w:r>
              <w:proofErr w:type="spellEnd"/>
              <w:r w:rsidR="00A41847">
                <w:rPr>
                  <w:rFonts w:hint="eastAsia"/>
                  <w:i/>
                  <w:lang w:val="en-US" w:eastAsia="zh-CN"/>
                </w:rPr>
                <w:t xml:space="preserve"> with </w:t>
              </w:r>
            </w:ins>
            <w:ins w:id="5" w:author="Ning Hu" w:date="2019-07-30T18:12:00Z">
              <w:r w:rsidR="00185299">
                <w:rPr>
                  <w:rFonts w:hint="eastAsia"/>
                  <w:i/>
                  <w:lang w:val="en-US" w:eastAsia="zh-CN"/>
                </w:rPr>
                <w:t>bounded rationality</w:t>
              </w:r>
            </w:ins>
          </w:p>
        </w:tc>
      </w:tr>
    </w:tbl>
    <w:p w14:paraId="24055AD8" w14:textId="77777777" w:rsidR="008038D9" w:rsidRPr="00A77D73" w:rsidRDefault="008038D9" w:rsidP="008038D9">
      <w:pPr>
        <w:rPr>
          <w:highlight w:val="yellow"/>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8038D9" w:rsidRPr="00F57259" w14:paraId="116D7688"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7C7AE343" w14:textId="02887BC3" w:rsidR="008038D9" w:rsidRPr="00A77D73" w:rsidRDefault="008038D9" w:rsidP="00BC49A9">
            <w:pPr>
              <w:pStyle w:val="FigureTitle"/>
              <w:keepLines w:val="0"/>
              <w:spacing w:before="0" w:after="0"/>
              <w:rPr>
                <w:sz w:val="24"/>
                <w:szCs w:val="24"/>
                <w:highlight w:val="yellow"/>
              </w:rPr>
            </w:pPr>
            <w:r w:rsidRPr="00D75F58">
              <w:rPr>
                <w:sz w:val="24"/>
                <w:szCs w:val="24"/>
              </w:rPr>
              <w:t>Economic Model</w:t>
            </w:r>
            <w:r w:rsidR="000923FE" w:rsidRPr="00D75F58">
              <w:rPr>
                <w:rFonts w:hint="eastAsia"/>
                <w:sz w:val="24"/>
                <w:szCs w:val="24"/>
                <w:lang w:eastAsia="zh-CN"/>
              </w:rPr>
              <w:t xml:space="preserve"> </w:t>
            </w:r>
            <w:r w:rsidRPr="00D75F58">
              <w:rPr>
                <w:sz w:val="24"/>
                <w:szCs w:val="24"/>
              </w:rPr>
              <w:t>(optional)</w:t>
            </w:r>
          </w:p>
        </w:tc>
      </w:tr>
      <w:tr w:rsidR="008038D9" w:rsidRPr="00F57259" w14:paraId="1F444D83"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2F68F62E" w14:textId="391018E4" w:rsidR="008038D9" w:rsidRPr="00A77D73" w:rsidRDefault="008038D9" w:rsidP="00BC49A9">
            <w:pPr>
              <w:pStyle w:val="FigureTitle"/>
              <w:keepLines w:val="0"/>
              <w:spacing w:before="0" w:after="0"/>
              <w:jc w:val="left"/>
              <w:rPr>
                <w:sz w:val="24"/>
                <w:szCs w:val="24"/>
                <w:highlight w:val="yellow"/>
                <w:lang w:eastAsia="zh-CN"/>
              </w:rPr>
            </w:pPr>
            <w:r w:rsidRPr="00D75F58">
              <w:rPr>
                <w:sz w:val="24"/>
                <w:szCs w:val="24"/>
              </w:rPr>
              <w:t>Price Model to Deploy Contracts and do Transactions</w:t>
            </w:r>
            <w:r w:rsidRPr="00A77D73">
              <w:rPr>
                <w:sz w:val="24"/>
                <w:szCs w:val="24"/>
                <w:highlight w:val="yellow"/>
                <w:lang w:eastAsia="zh-CN"/>
              </w:rPr>
              <w:t xml:space="preserve"> </w:t>
            </w:r>
          </w:p>
        </w:tc>
        <w:tc>
          <w:tcPr>
            <w:tcW w:w="7371" w:type="dxa"/>
            <w:tcBorders>
              <w:top w:val="single" w:sz="6" w:space="0" w:color="auto"/>
              <w:left w:val="single" w:sz="6" w:space="0" w:color="auto"/>
              <w:bottom w:val="single" w:sz="6" w:space="0" w:color="auto"/>
              <w:right w:val="single" w:sz="6" w:space="0" w:color="auto"/>
            </w:tcBorders>
          </w:tcPr>
          <w:p w14:paraId="1D5B6A5B" w14:textId="77777777" w:rsidR="00A63A22" w:rsidRDefault="00A63A22" w:rsidP="00A63A22">
            <w:pPr>
              <w:pStyle w:val="af2"/>
              <w:rPr>
                <w:i/>
                <w:lang w:val="en-US" w:eastAsia="zh-CN"/>
              </w:rPr>
            </w:pPr>
            <w:r>
              <w:rPr>
                <w:i/>
                <w:lang w:val="en-US" w:eastAsia="zh-CN"/>
              </w:rPr>
              <w:t>Deploy a new contract is a kind of</w:t>
            </w:r>
            <w:r w:rsidR="008038D9" w:rsidRPr="00D75F58">
              <w:rPr>
                <w:i/>
                <w:lang w:val="en-US" w:eastAsia="zh-CN"/>
              </w:rPr>
              <w:t xml:space="preserve"> transaction, </w:t>
            </w:r>
          </w:p>
          <w:p w14:paraId="68B91415" w14:textId="66CDACB6" w:rsidR="008038D9" w:rsidRPr="00D75F58" w:rsidRDefault="00A63A22" w:rsidP="00A63A22">
            <w:pPr>
              <w:pStyle w:val="af2"/>
              <w:rPr>
                <w:i/>
                <w:lang w:val="en-US" w:eastAsia="zh-CN"/>
              </w:rPr>
            </w:pPr>
            <w:r>
              <w:rPr>
                <w:i/>
                <w:lang w:val="en-US" w:eastAsia="zh-CN"/>
              </w:rPr>
              <w:t>Charged by transactions only</w:t>
            </w:r>
          </w:p>
        </w:tc>
      </w:tr>
      <w:tr w:rsidR="008038D9" w:rsidRPr="00F57259" w14:paraId="3D12481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A5E52F0" w14:textId="66C5CEFB" w:rsidR="008038D9" w:rsidRPr="00A77D73" w:rsidRDefault="008038D9" w:rsidP="00BC49A9">
            <w:pPr>
              <w:pStyle w:val="FigureTitle"/>
              <w:keepLines w:val="0"/>
              <w:spacing w:before="0" w:after="0"/>
              <w:jc w:val="left"/>
              <w:rPr>
                <w:sz w:val="24"/>
                <w:szCs w:val="24"/>
                <w:highlight w:val="yellow"/>
                <w:lang w:eastAsia="zh-CN"/>
              </w:rPr>
            </w:pPr>
            <w:r w:rsidRPr="00D75F58">
              <w:rPr>
                <w:sz w:val="24"/>
                <w:szCs w:val="24"/>
              </w:rPr>
              <w:t>Who pays the costs of the network</w:t>
            </w:r>
          </w:p>
        </w:tc>
        <w:tc>
          <w:tcPr>
            <w:tcW w:w="7371" w:type="dxa"/>
            <w:tcBorders>
              <w:top w:val="single" w:sz="6" w:space="0" w:color="auto"/>
              <w:left w:val="single" w:sz="6" w:space="0" w:color="auto"/>
              <w:bottom w:val="single" w:sz="6" w:space="0" w:color="auto"/>
              <w:right w:val="single" w:sz="6" w:space="0" w:color="auto"/>
            </w:tcBorders>
          </w:tcPr>
          <w:p w14:paraId="2FA08B71" w14:textId="54017334" w:rsidR="008038D9" w:rsidRPr="00A77D73" w:rsidRDefault="008038D9" w:rsidP="00A63A22">
            <w:pPr>
              <w:pStyle w:val="af2"/>
              <w:rPr>
                <w:i/>
                <w:highlight w:val="yellow"/>
                <w:lang w:val="en-US" w:eastAsia="zh-CN"/>
              </w:rPr>
            </w:pPr>
            <w:r w:rsidRPr="00D75F58">
              <w:rPr>
                <w:i/>
                <w:lang w:val="en-US" w:eastAsia="zh-CN"/>
              </w:rPr>
              <w:t>Users</w:t>
            </w:r>
          </w:p>
        </w:tc>
      </w:tr>
      <w:tr w:rsidR="008038D9" w:rsidRPr="00F57259" w14:paraId="4A83B3AA"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165671E" w14:textId="77777777" w:rsidR="008038D9" w:rsidRPr="00A77D73" w:rsidRDefault="008038D9" w:rsidP="00BC49A9">
            <w:pPr>
              <w:pStyle w:val="FigureTitle"/>
              <w:keepLines w:val="0"/>
              <w:spacing w:before="0" w:after="0"/>
              <w:jc w:val="left"/>
              <w:rPr>
                <w:sz w:val="24"/>
                <w:szCs w:val="24"/>
                <w:highlight w:val="yellow"/>
              </w:rPr>
            </w:pPr>
            <w:r w:rsidRPr="00D75F58">
              <w:rPr>
                <w:sz w:val="24"/>
                <w:szCs w:val="24"/>
              </w:rPr>
              <w:t>Monetary Policy of Tokens</w:t>
            </w:r>
          </w:p>
        </w:tc>
        <w:tc>
          <w:tcPr>
            <w:tcW w:w="7371" w:type="dxa"/>
            <w:tcBorders>
              <w:top w:val="single" w:sz="6" w:space="0" w:color="auto"/>
              <w:left w:val="single" w:sz="6" w:space="0" w:color="auto"/>
              <w:bottom w:val="single" w:sz="6" w:space="0" w:color="auto"/>
              <w:right w:val="single" w:sz="6" w:space="0" w:color="auto"/>
            </w:tcBorders>
          </w:tcPr>
          <w:p w14:paraId="2E76C1B9" w14:textId="1CF2AB54" w:rsidR="00A63A22" w:rsidRDefault="00A63A22" w:rsidP="00BC49A9">
            <w:pPr>
              <w:pStyle w:val="af2"/>
              <w:rPr>
                <w:i/>
                <w:lang w:eastAsia="zh-CN"/>
              </w:rPr>
            </w:pPr>
            <w:r>
              <w:rPr>
                <w:i/>
                <w:lang w:eastAsia="zh-CN"/>
              </w:rPr>
              <w:t>Unlimited supply</w:t>
            </w:r>
          </w:p>
          <w:p w14:paraId="25FF80B6" w14:textId="0B278018" w:rsidR="00ED3885" w:rsidRDefault="00ED3885" w:rsidP="00ED3885">
            <w:pPr>
              <w:pStyle w:val="af2"/>
              <w:rPr>
                <w:i/>
                <w:lang w:eastAsia="zh-CN"/>
              </w:rPr>
            </w:pPr>
            <w:r w:rsidRPr="00ED3885">
              <w:rPr>
                <w:i/>
                <w:lang w:eastAsia="zh-CN"/>
              </w:rPr>
              <w:t>New ethers are constantly</w:t>
            </w:r>
            <w:r>
              <w:rPr>
                <w:i/>
                <w:lang w:eastAsia="zh-CN"/>
              </w:rPr>
              <w:t xml:space="preserve"> been created together with new </w:t>
            </w:r>
            <w:r w:rsidRPr="00ED3885">
              <w:rPr>
                <w:i/>
                <w:lang w:eastAsia="zh-CN"/>
              </w:rPr>
              <w:t>blocks. During each block creation, Ethereum implementation of</w:t>
            </w:r>
            <w:r>
              <w:rPr>
                <w:i/>
                <w:lang w:eastAsia="zh-CN"/>
              </w:rPr>
              <w:t xml:space="preserve"> </w:t>
            </w:r>
            <w:proofErr w:type="spellStart"/>
            <w:r>
              <w:rPr>
                <w:i/>
                <w:lang w:eastAsia="zh-CN"/>
              </w:rPr>
              <w:t>PoW</w:t>
            </w:r>
            <w:proofErr w:type="spellEnd"/>
            <w:r w:rsidRPr="00ED3885">
              <w:rPr>
                <w:i/>
                <w:lang w:eastAsia="zh-CN"/>
              </w:rPr>
              <w:t xml:space="preserve"> give rewards to the winner miner and to miners of</w:t>
            </w:r>
            <w:r>
              <w:rPr>
                <w:i/>
                <w:lang w:eastAsia="zh-CN"/>
              </w:rPr>
              <w:t xml:space="preserve"> </w:t>
            </w:r>
            <w:r w:rsidRPr="00ED3885">
              <w:rPr>
                <w:i/>
                <w:lang w:eastAsia="zh-CN"/>
              </w:rPr>
              <w:t>stale descendants of ancestors blocks which attend some protocol</w:t>
            </w:r>
            <w:r>
              <w:rPr>
                <w:i/>
                <w:lang w:eastAsia="zh-CN"/>
              </w:rPr>
              <w:t xml:space="preserve"> </w:t>
            </w:r>
            <w:r w:rsidRPr="00ED3885">
              <w:rPr>
                <w:i/>
                <w:lang w:eastAsia="zh-CN"/>
              </w:rPr>
              <w:t>rules (GHOST protocol).</w:t>
            </w:r>
          </w:p>
          <w:p w14:paraId="07783DFC" w14:textId="2AEEA1F9" w:rsidR="00255749" w:rsidRDefault="00EC3F42" w:rsidP="00BC49A9">
            <w:pPr>
              <w:pStyle w:val="af2"/>
            </w:pPr>
            <w:hyperlink r:id="rId12" w:history="1">
              <w:r w:rsidR="00255749">
                <w:rPr>
                  <w:rStyle w:val="aa"/>
                </w:rPr>
                <w:t>https://github.com/ethereum/EIPs/blob/master/EIPS/eip-1234.md</w:t>
              </w:r>
            </w:hyperlink>
            <w:r w:rsidR="00255749">
              <w:t xml:space="preserve"> proposed minimize block rewards.</w:t>
            </w:r>
          </w:p>
          <w:p w14:paraId="1FC8947E" w14:textId="77777777" w:rsidR="00255749" w:rsidRDefault="00255749" w:rsidP="00BC49A9">
            <w:pPr>
              <w:pStyle w:val="af2"/>
              <w:rPr>
                <w:i/>
                <w:lang w:eastAsia="zh-CN"/>
              </w:rPr>
            </w:pPr>
          </w:p>
          <w:p w14:paraId="50DE8B13" w14:textId="77777777" w:rsidR="008038D9" w:rsidRDefault="00A97F41" w:rsidP="00BC49A9">
            <w:pPr>
              <w:pStyle w:val="af2"/>
              <w:rPr>
                <w:i/>
                <w:lang w:eastAsia="zh-CN"/>
              </w:rPr>
            </w:pPr>
            <w:r w:rsidRPr="00A97F41">
              <w:rPr>
                <w:i/>
                <w:lang w:eastAsia="zh-CN"/>
              </w:rPr>
              <w:t>In order to minimize the</w:t>
            </w:r>
            <w:r>
              <w:rPr>
                <w:i/>
                <w:lang w:eastAsia="zh-CN"/>
              </w:rPr>
              <w:t xml:space="preserve"> </w:t>
            </w:r>
            <w:r w:rsidRPr="00A97F41">
              <w:rPr>
                <w:i/>
                <w:lang w:eastAsia="zh-CN"/>
              </w:rPr>
              <w:t xml:space="preserve">incentive of node centralization into pools, </w:t>
            </w:r>
            <w:proofErr w:type="spellStart"/>
            <w:r w:rsidRPr="00A97F41">
              <w:rPr>
                <w:i/>
                <w:lang w:eastAsia="zh-CN"/>
              </w:rPr>
              <w:t>Ethash</w:t>
            </w:r>
            <w:proofErr w:type="spellEnd"/>
            <w:r w:rsidRPr="00A97F41">
              <w:rPr>
                <w:i/>
                <w:lang w:eastAsia="zh-CN"/>
              </w:rPr>
              <w:t xml:space="preserve"> is ASIC</w:t>
            </w:r>
            <w:r>
              <w:rPr>
                <w:i/>
                <w:lang w:eastAsia="zh-CN"/>
              </w:rPr>
              <w:t xml:space="preserve"> </w:t>
            </w:r>
            <w:r w:rsidRPr="00A97F41">
              <w:rPr>
                <w:i/>
                <w:lang w:eastAsia="zh-CN"/>
              </w:rPr>
              <w:t>resistant</w:t>
            </w:r>
            <w:r>
              <w:rPr>
                <w:i/>
                <w:lang w:eastAsia="zh-CN"/>
              </w:rPr>
              <w:t xml:space="preserve"> </w:t>
            </w:r>
            <w:r w:rsidRPr="00A97F41">
              <w:rPr>
                <w:i/>
                <w:lang w:eastAsia="zh-CN"/>
              </w:rPr>
              <w:t>and do not generate super-linear profits in mining rewards.</w:t>
            </w:r>
          </w:p>
          <w:p w14:paraId="2A319090" w14:textId="32FBF87A" w:rsidR="00255749" w:rsidRPr="00D75F58" w:rsidRDefault="00255749" w:rsidP="00BC49A9">
            <w:pPr>
              <w:pStyle w:val="af2"/>
              <w:rPr>
                <w:i/>
                <w:lang w:eastAsia="zh-CN"/>
              </w:rPr>
            </w:pPr>
          </w:p>
        </w:tc>
      </w:tr>
      <w:tr w:rsidR="008038D9" w:rsidRPr="00F57259" w14:paraId="16EE9C42"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39904D73" w14:textId="4DF772C6" w:rsidR="008038D9" w:rsidRPr="00332536" w:rsidRDefault="008038D9" w:rsidP="00BC49A9">
            <w:pPr>
              <w:pStyle w:val="FigureTitle"/>
              <w:keepLines w:val="0"/>
              <w:spacing w:before="0" w:after="0"/>
              <w:jc w:val="left"/>
              <w:rPr>
                <w:sz w:val="24"/>
                <w:szCs w:val="24"/>
                <w:highlight w:val="yellow"/>
              </w:rPr>
            </w:pPr>
            <w:r w:rsidRPr="00D75F58">
              <w:rPr>
                <w:sz w:val="24"/>
                <w:szCs w:val="24"/>
              </w:rPr>
              <w:t>Rights of Tokens</w:t>
            </w:r>
            <w:r>
              <w:rPr>
                <w:sz w:val="24"/>
                <w:szCs w:val="24"/>
                <w:highlight w:val="yellow"/>
              </w:rPr>
              <w:t xml:space="preserve"> </w:t>
            </w:r>
          </w:p>
        </w:tc>
        <w:tc>
          <w:tcPr>
            <w:tcW w:w="7371" w:type="dxa"/>
            <w:tcBorders>
              <w:top w:val="single" w:sz="6" w:space="0" w:color="auto"/>
              <w:left w:val="single" w:sz="6" w:space="0" w:color="auto"/>
              <w:bottom w:val="single" w:sz="6" w:space="0" w:color="auto"/>
              <w:right w:val="single" w:sz="6" w:space="0" w:color="auto"/>
            </w:tcBorders>
          </w:tcPr>
          <w:p w14:paraId="6FF7F7E9" w14:textId="0A0E39E4" w:rsidR="008038D9" w:rsidRPr="00D75F58" w:rsidRDefault="00291003" w:rsidP="00291003">
            <w:pPr>
              <w:pStyle w:val="af2"/>
              <w:rPr>
                <w:i/>
                <w:lang w:eastAsia="zh-CN"/>
              </w:rPr>
            </w:pPr>
            <w:r w:rsidRPr="00291003">
              <w:rPr>
                <w:i/>
                <w:lang w:eastAsia="zh-CN"/>
              </w:rPr>
              <w:t>Not applicable</w:t>
            </w:r>
          </w:p>
        </w:tc>
      </w:tr>
    </w:tbl>
    <w:p w14:paraId="35FA37AD" w14:textId="32E205F0" w:rsidR="008038D9" w:rsidRPr="00642440" w:rsidRDefault="008038D9" w:rsidP="0017770F"/>
    <w:p w14:paraId="646E2F75" w14:textId="3C0D63F6" w:rsidR="00735062" w:rsidRDefault="00735062" w:rsidP="00735062">
      <w:pPr>
        <w:jc w:val="center"/>
        <w:outlineLvl w:val="0"/>
        <w:rPr>
          <w:b/>
          <w:u w:val="single"/>
        </w:rPr>
      </w:pPr>
      <w:r w:rsidRPr="0098615E">
        <w:rPr>
          <w:b/>
          <w:u w:val="single"/>
        </w:rPr>
        <w:t xml:space="preserve">Section </w:t>
      </w:r>
      <w:r w:rsidR="001179AF">
        <w:rPr>
          <w:b/>
          <w:u w:val="single"/>
        </w:rPr>
        <w:t>3</w:t>
      </w:r>
      <w:r w:rsidRPr="0098615E">
        <w:rPr>
          <w:b/>
          <w:u w:val="single"/>
        </w:rPr>
        <w:t xml:space="preserve"> </w:t>
      </w:r>
      <w:r w:rsidR="00664D01">
        <w:rPr>
          <w:b/>
          <w:u w:val="single"/>
        </w:rPr>
        <w:t>Application</w:t>
      </w:r>
    </w:p>
    <w:p w14:paraId="721F91D0" w14:textId="77777777" w:rsidR="00735062" w:rsidRPr="0017770F" w:rsidRDefault="00735062"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735062" w:rsidRPr="00BC2010" w14:paraId="1F56D592"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4029D17F" w14:textId="3D75B09E" w:rsidR="00735062" w:rsidRPr="00BC2010" w:rsidRDefault="00735062" w:rsidP="00BC49A9">
            <w:pPr>
              <w:pStyle w:val="FigureTitle"/>
              <w:keepLines w:val="0"/>
              <w:spacing w:before="0" w:after="0"/>
              <w:rPr>
                <w:sz w:val="24"/>
                <w:szCs w:val="24"/>
              </w:rPr>
            </w:pPr>
            <w:r>
              <w:rPr>
                <w:sz w:val="24"/>
                <w:szCs w:val="24"/>
              </w:rPr>
              <w:t xml:space="preserve">Platform </w:t>
            </w:r>
            <w:r w:rsidR="00664D01">
              <w:rPr>
                <w:sz w:val="24"/>
                <w:szCs w:val="24"/>
              </w:rPr>
              <w:t>Smart Contract</w:t>
            </w:r>
            <w:r>
              <w:t xml:space="preserve"> m</w:t>
            </w:r>
            <w:r w:rsidRPr="007D3857">
              <w:t>echanism</w:t>
            </w:r>
          </w:p>
        </w:tc>
      </w:tr>
      <w:tr w:rsidR="00E7702F" w:rsidRPr="00BC2010" w14:paraId="0DEED51E"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75C4E3D" w14:textId="1A834860" w:rsidR="00E7702F" w:rsidRDefault="00E7702F" w:rsidP="00BC49A9">
            <w:pPr>
              <w:pStyle w:val="FigureTitle"/>
              <w:keepLines w:val="0"/>
              <w:spacing w:before="0" w:after="0"/>
              <w:jc w:val="left"/>
              <w:rPr>
                <w:sz w:val="24"/>
                <w:szCs w:val="24"/>
              </w:rPr>
            </w:pPr>
            <w:r>
              <w:rPr>
                <w:sz w:val="24"/>
                <w:szCs w:val="24"/>
              </w:rPr>
              <w:t>Language</w:t>
            </w:r>
          </w:p>
        </w:tc>
        <w:tc>
          <w:tcPr>
            <w:tcW w:w="7371" w:type="dxa"/>
            <w:tcBorders>
              <w:top w:val="single" w:sz="6" w:space="0" w:color="auto"/>
              <w:left w:val="single" w:sz="6" w:space="0" w:color="auto"/>
              <w:bottom w:val="single" w:sz="6" w:space="0" w:color="auto"/>
              <w:right w:val="single" w:sz="6" w:space="0" w:color="auto"/>
            </w:tcBorders>
          </w:tcPr>
          <w:p w14:paraId="753F06A5" w14:textId="4B5B15C3" w:rsidR="00E7702F" w:rsidRDefault="00E7702F" w:rsidP="004F6D0F">
            <w:pPr>
              <w:pStyle w:val="af2"/>
              <w:rPr>
                <w:i/>
                <w:lang w:val="en-US"/>
              </w:rPr>
            </w:pPr>
            <w:r>
              <w:rPr>
                <w:i/>
                <w:lang w:val="pt-BR" w:eastAsia="zh-CN"/>
              </w:rPr>
              <w:t xml:space="preserve">Solidity; </w:t>
            </w:r>
            <w:r w:rsidR="004F6D0F">
              <w:rPr>
                <w:i/>
                <w:lang w:val="pt-BR" w:eastAsia="zh-CN"/>
              </w:rPr>
              <w:t>Vyper</w:t>
            </w:r>
            <w:r w:rsidR="00D75493">
              <w:rPr>
                <w:i/>
                <w:lang w:val="pt-BR" w:eastAsia="zh-CN"/>
              </w:rPr>
              <w:t xml:space="preserve"> (beta)</w:t>
            </w:r>
          </w:p>
        </w:tc>
      </w:tr>
      <w:tr w:rsidR="00E7702F" w:rsidRPr="00BC2010" w14:paraId="5485036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98C44BE" w14:textId="1E4909C1" w:rsidR="00E7702F" w:rsidRDefault="00E7702F" w:rsidP="00E7702F">
            <w:pPr>
              <w:pStyle w:val="FigureTitle"/>
              <w:keepLines w:val="0"/>
              <w:spacing w:before="0" w:after="0"/>
              <w:jc w:val="left"/>
              <w:rPr>
                <w:sz w:val="24"/>
                <w:szCs w:val="24"/>
              </w:rPr>
            </w:pPr>
            <w:r>
              <w:rPr>
                <w:sz w:val="24"/>
                <w:szCs w:val="24"/>
              </w:rPr>
              <w:t>Turing Complete?</w:t>
            </w:r>
          </w:p>
        </w:tc>
        <w:tc>
          <w:tcPr>
            <w:tcW w:w="7371" w:type="dxa"/>
            <w:tcBorders>
              <w:top w:val="single" w:sz="6" w:space="0" w:color="auto"/>
              <w:left w:val="single" w:sz="6" w:space="0" w:color="auto"/>
              <w:bottom w:val="single" w:sz="6" w:space="0" w:color="auto"/>
              <w:right w:val="single" w:sz="6" w:space="0" w:color="auto"/>
            </w:tcBorders>
          </w:tcPr>
          <w:p w14:paraId="5DB71A9E" w14:textId="031D1B0E" w:rsidR="00E7702F" w:rsidRDefault="004F6D0F" w:rsidP="00E7702F">
            <w:pPr>
              <w:pStyle w:val="af2"/>
              <w:rPr>
                <w:i/>
                <w:lang w:val="en-US"/>
              </w:rPr>
            </w:pPr>
            <w:r>
              <w:rPr>
                <w:i/>
                <w:lang w:val="en-US"/>
              </w:rPr>
              <w:t>Yes</w:t>
            </w:r>
            <w:r w:rsidR="00D75493">
              <w:rPr>
                <w:i/>
                <w:lang w:val="en-US"/>
              </w:rPr>
              <w:t xml:space="preserve"> – Solidity</w:t>
            </w:r>
          </w:p>
        </w:tc>
      </w:tr>
      <w:tr w:rsidR="00E7702F" w:rsidRPr="00BC2010" w14:paraId="0988147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8A4A68A" w14:textId="0BEE0730" w:rsidR="00E7702F" w:rsidRDefault="00E7702F" w:rsidP="00E7702F">
            <w:pPr>
              <w:pStyle w:val="FigureTitle"/>
              <w:keepLines w:val="0"/>
              <w:spacing w:before="0" w:after="0"/>
              <w:jc w:val="left"/>
              <w:rPr>
                <w:sz w:val="24"/>
                <w:szCs w:val="24"/>
              </w:rPr>
            </w:pPr>
            <w:r>
              <w:rPr>
                <w:sz w:val="24"/>
                <w:szCs w:val="24"/>
              </w:rPr>
              <w:t>Compiler</w:t>
            </w:r>
          </w:p>
        </w:tc>
        <w:tc>
          <w:tcPr>
            <w:tcW w:w="7371" w:type="dxa"/>
            <w:tcBorders>
              <w:top w:val="single" w:sz="6" w:space="0" w:color="auto"/>
              <w:left w:val="single" w:sz="6" w:space="0" w:color="auto"/>
              <w:bottom w:val="single" w:sz="6" w:space="0" w:color="auto"/>
              <w:right w:val="single" w:sz="6" w:space="0" w:color="auto"/>
            </w:tcBorders>
          </w:tcPr>
          <w:p w14:paraId="60FA9DE4" w14:textId="341997A9" w:rsidR="00E7702F" w:rsidRDefault="00D75493" w:rsidP="004F6D0F">
            <w:pPr>
              <w:pStyle w:val="af2"/>
              <w:rPr>
                <w:i/>
                <w:lang w:val="en-US"/>
              </w:rPr>
            </w:pPr>
            <w:r>
              <w:rPr>
                <w:i/>
                <w:lang w:val="pt-BR" w:eastAsia="zh-CN"/>
              </w:rPr>
              <w:t>S</w:t>
            </w:r>
            <w:r w:rsidRPr="00D75493">
              <w:rPr>
                <w:i/>
                <w:lang w:val="pt-BR" w:eastAsia="zh-CN"/>
              </w:rPr>
              <w:t>olcjs</w:t>
            </w:r>
            <w:r>
              <w:rPr>
                <w:i/>
                <w:lang w:val="pt-BR" w:eastAsia="zh-CN"/>
              </w:rPr>
              <w:t xml:space="preserve"> - Solidity </w:t>
            </w:r>
          </w:p>
        </w:tc>
      </w:tr>
      <w:tr w:rsidR="00E7702F" w:rsidRPr="00BC2010" w14:paraId="05E9B690"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5CE97F4" w14:textId="68C75F28" w:rsidR="00E7702F" w:rsidRDefault="00E7702F" w:rsidP="00E7702F">
            <w:pPr>
              <w:pStyle w:val="FigureTitle"/>
              <w:keepLines w:val="0"/>
              <w:spacing w:before="0" w:after="0"/>
              <w:jc w:val="left"/>
              <w:rPr>
                <w:sz w:val="24"/>
                <w:szCs w:val="24"/>
              </w:rPr>
            </w:pPr>
            <w:r>
              <w:rPr>
                <w:sz w:val="24"/>
                <w:szCs w:val="24"/>
              </w:rPr>
              <w:t>Runtime VM</w:t>
            </w:r>
          </w:p>
        </w:tc>
        <w:tc>
          <w:tcPr>
            <w:tcW w:w="7371" w:type="dxa"/>
            <w:tcBorders>
              <w:top w:val="single" w:sz="6" w:space="0" w:color="auto"/>
              <w:left w:val="single" w:sz="6" w:space="0" w:color="auto"/>
              <w:bottom w:val="single" w:sz="6" w:space="0" w:color="auto"/>
              <w:right w:val="single" w:sz="6" w:space="0" w:color="auto"/>
            </w:tcBorders>
          </w:tcPr>
          <w:p w14:paraId="62BCF401" w14:textId="2DC5B126" w:rsidR="00E7702F" w:rsidRDefault="00B278AF" w:rsidP="007D70BA">
            <w:pPr>
              <w:pStyle w:val="af2"/>
              <w:rPr>
                <w:i/>
                <w:lang w:val="en-US"/>
              </w:rPr>
            </w:pPr>
            <w:r>
              <w:rPr>
                <w:i/>
                <w:lang w:val="en-US"/>
              </w:rPr>
              <w:t>EVM;</w:t>
            </w:r>
          </w:p>
        </w:tc>
      </w:tr>
      <w:tr w:rsidR="00E7702F" w:rsidRPr="00BC2010" w14:paraId="655523D3"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59A0720" w14:textId="2A8A9BFD" w:rsidR="00E7702F" w:rsidRDefault="00E7702F" w:rsidP="00E7702F">
            <w:pPr>
              <w:pStyle w:val="FigureTitle"/>
              <w:keepLines w:val="0"/>
              <w:spacing w:before="0" w:after="0"/>
              <w:jc w:val="left"/>
              <w:rPr>
                <w:sz w:val="24"/>
                <w:szCs w:val="24"/>
              </w:rPr>
            </w:pPr>
            <w:proofErr w:type="spellStart"/>
            <w:r>
              <w:rPr>
                <w:sz w:val="24"/>
                <w:szCs w:val="24"/>
              </w:rPr>
              <w:t>DevTools</w:t>
            </w:r>
            <w:proofErr w:type="spellEnd"/>
          </w:p>
        </w:tc>
        <w:tc>
          <w:tcPr>
            <w:tcW w:w="7371" w:type="dxa"/>
            <w:tcBorders>
              <w:top w:val="single" w:sz="6" w:space="0" w:color="auto"/>
              <w:left w:val="single" w:sz="6" w:space="0" w:color="auto"/>
              <w:bottom w:val="single" w:sz="6" w:space="0" w:color="auto"/>
              <w:right w:val="single" w:sz="6" w:space="0" w:color="auto"/>
            </w:tcBorders>
          </w:tcPr>
          <w:p w14:paraId="26643F63" w14:textId="088365A3" w:rsidR="007D70BA" w:rsidRDefault="007D70BA" w:rsidP="00E7702F">
            <w:pPr>
              <w:pStyle w:val="af2"/>
              <w:rPr>
                <w:i/>
                <w:lang w:eastAsia="zh-CN"/>
              </w:rPr>
            </w:pPr>
            <w:r>
              <w:rPr>
                <w:i/>
                <w:lang w:val="en-US" w:eastAsia="zh-CN"/>
              </w:rPr>
              <w:t xml:space="preserve">Development: </w:t>
            </w:r>
            <w:r>
              <w:rPr>
                <w:i/>
                <w:lang w:eastAsia="zh-CN"/>
              </w:rPr>
              <w:t xml:space="preserve">Visual Studio Code; </w:t>
            </w:r>
            <w:r w:rsidR="008E2B07">
              <w:rPr>
                <w:i/>
                <w:lang w:eastAsia="zh-CN"/>
              </w:rPr>
              <w:t xml:space="preserve">Sublime; </w:t>
            </w:r>
            <w:r>
              <w:rPr>
                <w:i/>
                <w:lang w:eastAsia="zh-CN"/>
              </w:rPr>
              <w:t>Remix</w:t>
            </w:r>
            <w:r w:rsidR="001A6A56">
              <w:rPr>
                <w:i/>
                <w:lang w:eastAsia="zh-CN"/>
              </w:rPr>
              <w:t>;</w:t>
            </w:r>
          </w:p>
          <w:p w14:paraId="55CB4D83" w14:textId="3B9B84C0" w:rsidR="007D70BA" w:rsidRDefault="00E7702F" w:rsidP="00E7702F">
            <w:pPr>
              <w:pStyle w:val="af2"/>
              <w:rPr>
                <w:i/>
                <w:lang w:eastAsia="zh-CN"/>
              </w:rPr>
            </w:pPr>
            <w:r w:rsidRPr="00204AD7">
              <w:rPr>
                <w:i/>
                <w:lang w:eastAsia="zh-CN"/>
              </w:rPr>
              <w:lastRenderedPageBreak/>
              <w:t>Build framework</w:t>
            </w:r>
            <w:r w:rsidR="007D70BA">
              <w:rPr>
                <w:i/>
                <w:lang w:eastAsia="zh-CN"/>
              </w:rPr>
              <w:t>: Truffle, Embark, Remix</w:t>
            </w:r>
          </w:p>
          <w:p w14:paraId="50DA64AD" w14:textId="32BF99CA" w:rsidR="007D70BA" w:rsidRPr="007D70BA" w:rsidRDefault="00E7702F" w:rsidP="007D70BA">
            <w:pPr>
              <w:pStyle w:val="af2"/>
              <w:rPr>
                <w:i/>
                <w:lang w:eastAsia="zh-CN"/>
              </w:rPr>
            </w:pPr>
            <w:r w:rsidRPr="00204AD7">
              <w:rPr>
                <w:i/>
                <w:lang w:eastAsia="zh-CN"/>
              </w:rPr>
              <w:t>Test framework</w:t>
            </w:r>
            <w:r w:rsidR="007D70BA">
              <w:rPr>
                <w:i/>
                <w:lang w:eastAsia="zh-CN"/>
              </w:rPr>
              <w:t>: Truffle, Embark, Remix</w:t>
            </w:r>
          </w:p>
        </w:tc>
      </w:tr>
      <w:tr w:rsidR="00E7702F" w:rsidRPr="00BC2010" w14:paraId="28D057AB"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F94F44E" w14:textId="3DEF961C" w:rsidR="00E7702F" w:rsidRDefault="00E7702F" w:rsidP="00E7702F">
            <w:pPr>
              <w:pStyle w:val="FigureTitle"/>
              <w:keepLines w:val="0"/>
              <w:spacing w:before="0" w:after="0"/>
              <w:jc w:val="left"/>
              <w:rPr>
                <w:sz w:val="24"/>
                <w:szCs w:val="24"/>
              </w:rPr>
            </w:pPr>
            <w:r w:rsidRPr="00204AD7">
              <w:rPr>
                <w:sz w:val="24"/>
                <w:szCs w:val="24"/>
              </w:rPr>
              <w:lastRenderedPageBreak/>
              <w:t>Extra Tool(s)</w:t>
            </w:r>
          </w:p>
        </w:tc>
        <w:tc>
          <w:tcPr>
            <w:tcW w:w="7371" w:type="dxa"/>
            <w:tcBorders>
              <w:top w:val="single" w:sz="6" w:space="0" w:color="auto"/>
              <w:left w:val="single" w:sz="6" w:space="0" w:color="auto"/>
              <w:bottom w:val="single" w:sz="6" w:space="0" w:color="auto"/>
              <w:right w:val="single" w:sz="6" w:space="0" w:color="auto"/>
            </w:tcBorders>
          </w:tcPr>
          <w:p w14:paraId="74A24087" w14:textId="20FE5E1E" w:rsidR="008E2B07" w:rsidRDefault="00E7702F" w:rsidP="00E7702F">
            <w:pPr>
              <w:pStyle w:val="af2"/>
              <w:rPr>
                <w:i/>
                <w:lang w:eastAsia="zh-CN"/>
              </w:rPr>
            </w:pPr>
            <w:r w:rsidRPr="00204AD7">
              <w:rPr>
                <w:i/>
                <w:lang w:eastAsia="zh-CN"/>
              </w:rPr>
              <w:t>Explorer (Block data view)</w:t>
            </w:r>
            <w:r w:rsidR="008E2B07">
              <w:rPr>
                <w:i/>
                <w:lang w:eastAsia="zh-CN"/>
              </w:rPr>
              <w:t xml:space="preserve">: </w:t>
            </w:r>
            <w:proofErr w:type="spellStart"/>
            <w:r w:rsidR="008E2B07">
              <w:rPr>
                <w:i/>
                <w:lang w:eastAsia="zh-CN"/>
              </w:rPr>
              <w:t>EtherScan</w:t>
            </w:r>
            <w:proofErr w:type="spellEnd"/>
            <w:r>
              <w:rPr>
                <w:i/>
                <w:lang w:eastAsia="zh-CN"/>
              </w:rPr>
              <w:t xml:space="preserve"> </w:t>
            </w:r>
          </w:p>
          <w:p w14:paraId="1429CD2F" w14:textId="77777777" w:rsidR="00E7702F" w:rsidRDefault="00E7702F" w:rsidP="008E2B07">
            <w:pPr>
              <w:pStyle w:val="af2"/>
              <w:rPr>
                <w:rStyle w:val="aa"/>
              </w:rPr>
            </w:pPr>
            <w:r>
              <w:rPr>
                <w:i/>
                <w:lang w:eastAsia="zh-CN"/>
              </w:rPr>
              <w:t>Speed-test</w:t>
            </w:r>
            <w:r w:rsidR="008E2B07">
              <w:rPr>
                <w:i/>
                <w:lang w:eastAsia="zh-CN"/>
              </w:rPr>
              <w:t xml:space="preserve">: </w:t>
            </w:r>
            <w:r w:rsidR="008E2B07">
              <w:t xml:space="preserve"> </w:t>
            </w:r>
            <w:hyperlink r:id="rId13" w:history="1">
              <w:r w:rsidR="008E2B07">
                <w:rPr>
                  <w:rStyle w:val="aa"/>
                </w:rPr>
                <w:t>https://www.blocktivity.info/</w:t>
              </w:r>
            </w:hyperlink>
          </w:p>
          <w:p w14:paraId="706D367D" w14:textId="233AB513" w:rsidR="00B278AF" w:rsidRPr="00204AD7" w:rsidRDefault="00B278AF" w:rsidP="008E2B07">
            <w:pPr>
              <w:pStyle w:val="af2"/>
              <w:rPr>
                <w:i/>
                <w:lang w:eastAsia="zh-CN"/>
              </w:rPr>
            </w:pPr>
            <w:r>
              <w:rPr>
                <w:i/>
                <w:lang w:eastAsia="zh-CN"/>
              </w:rPr>
              <w:t xml:space="preserve">Gas price metrics: </w:t>
            </w:r>
            <w:r w:rsidRPr="00B278AF">
              <w:rPr>
                <w:i/>
                <w:lang w:eastAsia="zh-CN"/>
              </w:rPr>
              <w:t>https://ethgasstation.info/</w:t>
            </w:r>
          </w:p>
        </w:tc>
      </w:tr>
      <w:tr w:rsidR="00E7702F" w:rsidRPr="00BC2010" w14:paraId="5B4B51F3"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9D988C4" w14:textId="15BAC840" w:rsidR="00E7702F" w:rsidRDefault="00E7702F" w:rsidP="00E7702F">
            <w:pPr>
              <w:pStyle w:val="FigureTitle"/>
              <w:keepLines w:val="0"/>
              <w:spacing w:before="0" w:after="0"/>
              <w:jc w:val="left"/>
              <w:rPr>
                <w:sz w:val="24"/>
                <w:szCs w:val="24"/>
              </w:rPr>
            </w:pPr>
            <w:r>
              <w:rPr>
                <w:sz w:val="24"/>
                <w:szCs w:val="24"/>
              </w:rPr>
              <w:t>Lifecycle</w:t>
            </w:r>
          </w:p>
        </w:tc>
        <w:tc>
          <w:tcPr>
            <w:tcW w:w="7371" w:type="dxa"/>
            <w:tcBorders>
              <w:top w:val="single" w:sz="6" w:space="0" w:color="auto"/>
              <w:left w:val="single" w:sz="6" w:space="0" w:color="auto"/>
              <w:bottom w:val="single" w:sz="6" w:space="0" w:color="auto"/>
              <w:right w:val="single" w:sz="6" w:space="0" w:color="auto"/>
            </w:tcBorders>
          </w:tcPr>
          <w:p w14:paraId="0960A29F" w14:textId="7C20B0D0" w:rsidR="00E7702F" w:rsidRPr="00204AD7" w:rsidRDefault="0025002F" w:rsidP="0025002F">
            <w:pPr>
              <w:pStyle w:val="af2"/>
              <w:rPr>
                <w:i/>
                <w:lang w:eastAsia="zh-CN"/>
              </w:rPr>
            </w:pPr>
            <w:r>
              <w:rPr>
                <w:i/>
                <w:lang w:eastAsia="zh-CN"/>
              </w:rPr>
              <w:t xml:space="preserve">The developer </w:t>
            </w:r>
            <w:proofErr w:type="gramStart"/>
            <w:r>
              <w:rPr>
                <w:i/>
                <w:lang w:eastAsia="zh-CN"/>
              </w:rPr>
              <w:t>have</w:t>
            </w:r>
            <w:proofErr w:type="gramEnd"/>
            <w:r>
              <w:rPr>
                <w:i/>
                <w:lang w:eastAsia="zh-CN"/>
              </w:rPr>
              <w:t xml:space="preserve"> to code if the contract can stop or be killed. It is not possible to update the smart contract, but there are recommendations to that.</w:t>
            </w:r>
          </w:p>
        </w:tc>
      </w:tr>
      <w:tr w:rsidR="00E7702F" w:rsidRPr="00BC2010" w14:paraId="7D1EDDDB"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27C6C40" w14:textId="3C002F61" w:rsidR="00E7702F" w:rsidRPr="00597936" w:rsidRDefault="00E7702F" w:rsidP="00E7702F">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70B46080" w14:textId="26C0FDD7" w:rsidR="0025002F" w:rsidRDefault="0025002F" w:rsidP="0025002F">
            <w:pPr>
              <w:pStyle w:val="af2"/>
              <w:rPr>
                <w:i/>
                <w:lang w:eastAsia="zh-CN"/>
              </w:rPr>
            </w:pPr>
            <w:r>
              <w:rPr>
                <w:i/>
                <w:lang w:eastAsia="zh-CN"/>
              </w:rPr>
              <w:t>There are many tools</w:t>
            </w:r>
            <w:r w:rsidR="00E900FC">
              <w:rPr>
                <w:i/>
                <w:lang w:eastAsia="zh-CN"/>
              </w:rPr>
              <w:t xml:space="preserve"> in this link:</w:t>
            </w:r>
            <w:r>
              <w:rPr>
                <w:i/>
                <w:lang w:eastAsia="zh-CN"/>
              </w:rPr>
              <w:t xml:space="preserve"> </w:t>
            </w:r>
            <w:r>
              <w:t xml:space="preserve"> </w:t>
            </w:r>
            <w:hyperlink r:id="rId14" w:history="1">
              <w:r>
                <w:rPr>
                  <w:rStyle w:val="aa"/>
                </w:rPr>
                <w:t>https://ethereum.consensys.net/?utm_medium=social&amp;utm_source=lin</w:t>
              </w:r>
            </w:hyperlink>
          </w:p>
          <w:p w14:paraId="0A51BF26" w14:textId="72311D08" w:rsidR="00E7702F" w:rsidRDefault="00E900FC" w:rsidP="00DD36C2">
            <w:pPr>
              <w:pStyle w:val="af2"/>
              <w:rPr>
                <w:i/>
                <w:lang w:val="en-US"/>
              </w:rPr>
            </w:pPr>
            <w:r>
              <w:rPr>
                <w:i/>
                <w:lang w:eastAsia="zh-CN"/>
              </w:rPr>
              <w:t xml:space="preserve">It includes browser extensions, </w:t>
            </w:r>
            <w:proofErr w:type="spellStart"/>
            <w:r>
              <w:rPr>
                <w:i/>
                <w:lang w:eastAsia="zh-CN"/>
              </w:rPr>
              <w:t>testnets</w:t>
            </w:r>
            <w:proofErr w:type="spellEnd"/>
            <w:r>
              <w:rPr>
                <w:i/>
                <w:lang w:eastAsia="zh-CN"/>
              </w:rPr>
              <w:t>, front end libs, smart contract libraries and security tools.</w:t>
            </w:r>
          </w:p>
        </w:tc>
      </w:tr>
    </w:tbl>
    <w:p w14:paraId="67F514F4" w14:textId="3469A00B" w:rsidR="00312FE3" w:rsidRPr="0017770F" w:rsidRDefault="00312FE3" w:rsidP="0017770F"/>
    <w:p w14:paraId="0D995368" w14:textId="4DDBAAA4" w:rsidR="00A37552" w:rsidRDefault="00264D9B" w:rsidP="0017770F">
      <w:pPr>
        <w:jc w:val="center"/>
        <w:rPr>
          <w:b/>
          <w:u w:val="single"/>
        </w:rPr>
      </w:pPr>
      <w:r w:rsidRPr="0098615E">
        <w:rPr>
          <w:b/>
          <w:u w:val="single"/>
        </w:rPr>
        <w:t xml:space="preserve">Section </w:t>
      </w:r>
      <w:r w:rsidR="00491135">
        <w:rPr>
          <w:b/>
          <w:u w:val="single"/>
        </w:rPr>
        <w:t>4</w:t>
      </w:r>
      <w:r w:rsidRPr="0098615E">
        <w:rPr>
          <w:b/>
          <w:u w:val="single"/>
        </w:rPr>
        <w:t xml:space="preserve"> </w:t>
      </w:r>
      <w:r w:rsidR="00491135">
        <w:rPr>
          <w:b/>
          <w:u w:val="single"/>
        </w:rPr>
        <w:t>Protocol</w:t>
      </w:r>
    </w:p>
    <w:p w14:paraId="7F2E2A65" w14:textId="77777777" w:rsidR="0017770F" w:rsidRPr="0017770F" w:rsidRDefault="0017770F"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FA59AF" w:rsidRPr="00BC2010" w14:paraId="48054BBE"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5DB6C736" w14:textId="717A569C" w:rsidR="00FA59AF" w:rsidRPr="00BC2010" w:rsidRDefault="00FA59AF" w:rsidP="008607E9">
            <w:pPr>
              <w:pStyle w:val="FigureTitle"/>
              <w:keepLines w:val="0"/>
              <w:spacing w:before="0" w:after="0"/>
              <w:rPr>
                <w:sz w:val="24"/>
                <w:szCs w:val="24"/>
              </w:rPr>
            </w:pPr>
            <w:r>
              <w:rPr>
                <w:sz w:val="24"/>
                <w:szCs w:val="24"/>
              </w:rPr>
              <w:t>Platform</w:t>
            </w:r>
            <w:r w:rsidRPr="00BC2010">
              <w:rPr>
                <w:sz w:val="24"/>
                <w:szCs w:val="24"/>
              </w:rPr>
              <w:t xml:space="preserve"> </w:t>
            </w:r>
            <w:r w:rsidR="008607E9">
              <w:rPr>
                <w:sz w:val="24"/>
                <w:szCs w:val="24"/>
              </w:rPr>
              <w:t>AAA</w:t>
            </w:r>
            <w:r>
              <w:rPr>
                <w:sz w:val="24"/>
                <w:szCs w:val="24"/>
              </w:rPr>
              <w:t xml:space="preserve"> Management</w:t>
            </w:r>
          </w:p>
        </w:tc>
      </w:tr>
      <w:tr w:rsidR="00FA59AF" w:rsidRPr="00BC2010" w14:paraId="46C1BB40"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0E378BCC" w14:textId="68E015CD" w:rsidR="00FA59AF" w:rsidRPr="00BC2010" w:rsidRDefault="00FA59AF" w:rsidP="00BC49A9">
            <w:pPr>
              <w:pStyle w:val="FigureTitle"/>
              <w:keepLines w:val="0"/>
              <w:spacing w:before="0" w:after="0"/>
              <w:jc w:val="left"/>
              <w:rPr>
                <w:sz w:val="24"/>
                <w:szCs w:val="24"/>
              </w:rPr>
            </w:pPr>
            <w:r>
              <w:rPr>
                <w:sz w:val="24"/>
                <w:szCs w:val="24"/>
                <w:lang w:eastAsia="zh-CN"/>
              </w:rPr>
              <w:t>A</w:t>
            </w:r>
            <w:r>
              <w:rPr>
                <w:rFonts w:hint="eastAsia"/>
                <w:sz w:val="24"/>
                <w:szCs w:val="24"/>
                <w:lang w:eastAsia="zh-CN"/>
              </w:rPr>
              <w:t>ccount type</w:t>
            </w:r>
          </w:p>
        </w:tc>
        <w:tc>
          <w:tcPr>
            <w:tcW w:w="7371" w:type="dxa"/>
            <w:tcBorders>
              <w:top w:val="single" w:sz="6" w:space="0" w:color="auto"/>
              <w:left w:val="single" w:sz="6" w:space="0" w:color="auto"/>
              <w:bottom w:val="single" w:sz="6" w:space="0" w:color="auto"/>
              <w:right w:val="single" w:sz="6" w:space="0" w:color="auto"/>
            </w:tcBorders>
            <w:hideMark/>
          </w:tcPr>
          <w:p w14:paraId="03FAC770" w14:textId="17B2A2AD" w:rsidR="00FA59AF" w:rsidRPr="00553B9E" w:rsidRDefault="00255749" w:rsidP="00255749">
            <w:pPr>
              <w:pStyle w:val="af2"/>
              <w:rPr>
                <w:i/>
                <w:lang w:val="en-US"/>
              </w:rPr>
            </w:pPr>
            <w:r>
              <w:rPr>
                <w:i/>
                <w:lang w:eastAsia="zh-CN"/>
              </w:rPr>
              <w:t>A</w:t>
            </w:r>
            <w:r w:rsidR="00FA59AF">
              <w:rPr>
                <w:rFonts w:hint="eastAsia"/>
                <w:i/>
                <w:lang w:eastAsia="zh-CN"/>
              </w:rPr>
              <w:t>ddress</w:t>
            </w:r>
            <w:r>
              <w:rPr>
                <w:i/>
                <w:lang w:eastAsia="zh-CN"/>
              </w:rPr>
              <w:t>;</w:t>
            </w:r>
          </w:p>
        </w:tc>
      </w:tr>
      <w:tr w:rsidR="00E7702F" w:rsidRPr="00553B9E" w14:paraId="2E00AD5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78AB89A6" w14:textId="3B208020" w:rsidR="00E7702F" w:rsidRPr="00BC2010" w:rsidRDefault="00E7702F" w:rsidP="00BC49A9">
            <w:pPr>
              <w:pStyle w:val="FigureTitle"/>
              <w:keepLines w:val="0"/>
              <w:spacing w:before="0" w:after="0"/>
              <w:jc w:val="left"/>
              <w:rPr>
                <w:sz w:val="24"/>
                <w:szCs w:val="24"/>
              </w:rPr>
            </w:pPr>
            <w:r>
              <w:rPr>
                <w:sz w:val="24"/>
                <w:szCs w:val="24"/>
              </w:rPr>
              <w:t>Distributed ID</w:t>
            </w:r>
          </w:p>
        </w:tc>
        <w:tc>
          <w:tcPr>
            <w:tcW w:w="7371" w:type="dxa"/>
            <w:tcBorders>
              <w:top w:val="single" w:sz="6" w:space="0" w:color="auto"/>
              <w:left w:val="single" w:sz="6" w:space="0" w:color="auto"/>
              <w:bottom w:val="single" w:sz="6" w:space="0" w:color="auto"/>
              <w:right w:val="single" w:sz="6" w:space="0" w:color="auto"/>
            </w:tcBorders>
            <w:hideMark/>
          </w:tcPr>
          <w:p w14:paraId="512D7E1B" w14:textId="77777777" w:rsidR="0018298C" w:rsidRDefault="0018298C" w:rsidP="0018298C">
            <w:pPr>
              <w:pStyle w:val="af2"/>
              <w:rPr>
                <w:i/>
                <w:lang w:eastAsia="zh-CN"/>
              </w:rPr>
            </w:pPr>
            <w:r w:rsidRPr="00AE6E44">
              <w:rPr>
                <w:i/>
                <w:lang w:eastAsia="zh-CN"/>
              </w:rPr>
              <w:t xml:space="preserve">There </w:t>
            </w:r>
            <w:r>
              <w:rPr>
                <w:i/>
                <w:lang w:eastAsia="zh-CN"/>
              </w:rPr>
              <w:t xml:space="preserve">are two types of accounts which </w:t>
            </w:r>
            <w:r w:rsidRPr="00AE6E44">
              <w:rPr>
                <w:i/>
                <w:lang w:eastAsia="zh-CN"/>
              </w:rPr>
              <w:t>share the same address space: externally owned accounts and</w:t>
            </w:r>
            <w:r>
              <w:rPr>
                <w:i/>
                <w:lang w:eastAsia="zh-CN"/>
              </w:rPr>
              <w:t xml:space="preserve"> </w:t>
            </w:r>
            <w:r w:rsidRPr="00AE6E44">
              <w:rPr>
                <w:i/>
                <w:lang w:eastAsia="zh-CN"/>
              </w:rPr>
              <w:t>contract accounts. Externally owned accounts are controlled by</w:t>
            </w:r>
            <w:r>
              <w:rPr>
                <w:i/>
                <w:lang w:eastAsia="zh-CN"/>
              </w:rPr>
              <w:t xml:space="preserve"> </w:t>
            </w:r>
            <w:r w:rsidRPr="00AE6E44">
              <w:rPr>
                <w:i/>
                <w:lang w:eastAsia="zh-CN"/>
              </w:rPr>
              <w:t>public-private key pairs and have no code. Contract accounts are</w:t>
            </w:r>
            <w:r>
              <w:rPr>
                <w:i/>
                <w:lang w:eastAsia="zh-CN"/>
              </w:rPr>
              <w:t xml:space="preserve"> </w:t>
            </w:r>
            <w:r w:rsidRPr="00AE6E44">
              <w:rPr>
                <w:i/>
                <w:lang w:eastAsia="zh-CN"/>
              </w:rPr>
              <w:t>controlled by the code stored together with the account – the smart</w:t>
            </w:r>
            <w:r>
              <w:rPr>
                <w:i/>
                <w:lang w:eastAsia="zh-CN"/>
              </w:rPr>
              <w:t xml:space="preserve"> </w:t>
            </w:r>
            <w:r w:rsidRPr="00AE6E44">
              <w:rPr>
                <w:i/>
                <w:lang w:eastAsia="zh-CN"/>
              </w:rPr>
              <w:t xml:space="preserve">contract code. </w:t>
            </w:r>
          </w:p>
          <w:p w14:paraId="180F4781" w14:textId="5F76708E" w:rsidR="00F82082" w:rsidRDefault="00F82082" w:rsidP="0018298C">
            <w:pPr>
              <w:pStyle w:val="af2"/>
              <w:rPr>
                <w:i/>
                <w:lang w:eastAsia="zh-CN"/>
              </w:rPr>
            </w:pPr>
            <w:r>
              <w:rPr>
                <w:i/>
                <w:lang w:eastAsia="zh-CN"/>
              </w:rPr>
              <w:t xml:space="preserve">User should generate an </w:t>
            </w:r>
            <w:r w:rsidR="0018298C">
              <w:rPr>
                <w:i/>
                <w:lang w:eastAsia="zh-CN"/>
              </w:rPr>
              <w:t xml:space="preserve">externally owned account </w:t>
            </w:r>
            <w:r>
              <w:rPr>
                <w:i/>
                <w:lang w:eastAsia="zh-CN"/>
              </w:rPr>
              <w:t xml:space="preserve">using a local </w:t>
            </w:r>
            <w:r w:rsidR="0018298C">
              <w:rPr>
                <w:i/>
                <w:lang w:eastAsia="zh-CN"/>
              </w:rPr>
              <w:t>software/hardware in order to keep the private key private</w:t>
            </w:r>
            <w:r>
              <w:rPr>
                <w:i/>
                <w:lang w:eastAsia="zh-CN"/>
              </w:rPr>
              <w:t>;</w:t>
            </w:r>
            <w:r w:rsidR="0018298C">
              <w:rPr>
                <w:i/>
                <w:lang w:eastAsia="zh-CN"/>
              </w:rPr>
              <w:t xml:space="preserve"> </w:t>
            </w:r>
          </w:p>
          <w:p w14:paraId="46CC7DBE" w14:textId="7EDA3474" w:rsidR="0018298C" w:rsidRPr="00F82082" w:rsidRDefault="0018298C" w:rsidP="0018298C">
            <w:pPr>
              <w:pStyle w:val="af2"/>
              <w:rPr>
                <w:i/>
                <w:lang w:eastAsia="zh-CN"/>
              </w:rPr>
            </w:pPr>
            <w:r>
              <w:rPr>
                <w:i/>
                <w:lang w:eastAsia="zh-CN"/>
              </w:rPr>
              <w:t>Contract accounts are created during deploy.</w:t>
            </w:r>
          </w:p>
        </w:tc>
      </w:tr>
      <w:tr w:rsidR="00E7702F" w:rsidRPr="00553B9E" w14:paraId="6F4389B6"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42F6E99E" w14:textId="4BF61607" w:rsidR="00E7702F" w:rsidRDefault="00E7702F" w:rsidP="00E7702F">
            <w:pPr>
              <w:pStyle w:val="FigureTitle"/>
              <w:keepLines w:val="0"/>
              <w:spacing w:before="0" w:after="0"/>
              <w:jc w:val="left"/>
              <w:rPr>
                <w:sz w:val="24"/>
                <w:szCs w:val="24"/>
              </w:rPr>
            </w:pPr>
            <w:r>
              <w:rPr>
                <w:sz w:val="24"/>
                <w:szCs w:val="24"/>
              </w:rPr>
              <w:t>AAA</w:t>
            </w:r>
            <w:r>
              <w:rPr>
                <w:rFonts w:hint="eastAsia"/>
                <w:sz w:val="24"/>
                <w:szCs w:val="24"/>
                <w:lang w:eastAsia="zh-CN"/>
              </w:rPr>
              <w:t xml:space="preserve"> support</w:t>
            </w:r>
          </w:p>
        </w:tc>
        <w:tc>
          <w:tcPr>
            <w:tcW w:w="7371" w:type="dxa"/>
            <w:tcBorders>
              <w:top w:val="single" w:sz="6" w:space="0" w:color="auto"/>
              <w:left w:val="single" w:sz="6" w:space="0" w:color="auto"/>
              <w:bottom w:val="single" w:sz="6" w:space="0" w:color="auto"/>
              <w:right w:val="single" w:sz="6" w:space="0" w:color="auto"/>
            </w:tcBorders>
          </w:tcPr>
          <w:p w14:paraId="68D284F5" w14:textId="2C3D8577" w:rsidR="00E7702F" w:rsidRPr="00A83BEF" w:rsidRDefault="00F82082" w:rsidP="00E7702F">
            <w:pPr>
              <w:pStyle w:val="af2"/>
              <w:rPr>
                <w:i/>
                <w:lang w:val="en-US"/>
              </w:rPr>
            </w:pPr>
            <w:r>
              <w:rPr>
                <w:i/>
                <w:lang w:val="en-US"/>
              </w:rPr>
              <w:t>N/A</w:t>
            </w:r>
          </w:p>
        </w:tc>
      </w:tr>
      <w:tr w:rsidR="00E7702F" w14:paraId="608A93D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44C41C4" w14:textId="54D76B93" w:rsidR="00E7702F" w:rsidRPr="00597936" w:rsidRDefault="00E7702F" w:rsidP="00E7702F">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7C839F7E" w14:textId="65F49D4B" w:rsidR="00E7702F" w:rsidRDefault="00F82082" w:rsidP="00C63CBC">
            <w:pPr>
              <w:pStyle w:val="af2"/>
              <w:rPr>
                <w:i/>
                <w:lang w:val="en-US"/>
              </w:rPr>
            </w:pPr>
            <w:r>
              <w:rPr>
                <w:i/>
                <w:lang w:eastAsia="zh-CN"/>
              </w:rPr>
              <w:t xml:space="preserve">The rational is that there are so many possible addresses that </w:t>
            </w:r>
            <w:r w:rsidR="00C63CBC">
              <w:rPr>
                <w:i/>
                <w:lang w:eastAsia="zh-CN"/>
              </w:rPr>
              <w:t xml:space="preserve">the probability of </w:t>
            </w:r>
            <w:r>
              <w:rPr>
                <w:i/>
                <w:lang w:eastAsia="zh-CN"/>
              </w:rPr>
              <w:t>collision</w:t>
            </w:r>
            <w:r w:rsidR="00C63CBC">
              <w:rPr>
                <w:i/>
                <w:lang w:eastAsia="zh-CN"/>
              </w:rPr>
              <w:t xml:space="preserve"> is negligible</w:t>
            </w:r>
            <w:r>
              <w:rPr>
                <w:i/>
                <w:lang w:eastAsia="zh-CN"/>
              </w:rPr>
              <w:t>.</w:t>
            </w:r>
          </w:p>
        </w:tc>
      </w:tr>
    </w:tbl>
    <w:p w14:paraId="5857B8D0" w14:textId="77777777" w:rsidR="006A5B2A" w:rsidRPr="0017770F" w:rsidRDefault="006A5B2A"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264D9B" w:rsidRPr="00BC2010" w14:paraId="36256551"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00F445C6" w14:textId="6376CD75" w:rsidR="00264D9B" w:rsidRPr="00BC2010" w:rsidRDefault="00264D9B" w:rsidP="00BC49A9">
            <w:pPr>
              <w:pStyle w:val="FigureTitle"/>
              <w:keepLines w:val="0"/>
              <w:spacing w:before="0" w:after="0"/>
              <w:rPr>
                <w:sz w:val="24"/>
                <w:szCs w:val="24"/>
              </w:rPr>
            </w:pPr>
            <w:r>
              <w:rPr>
                <w:sz w:val="24"/>
                <w:szCs w:val="24"/>
              </w:rPr>
              <w:t>Platform</w:t>
            </w:r>
            <w:r w:rsidRPr="00BC2010">
              <w:rPr>
                <w:sz w:val="24"/>
                <w:szCs w:val="24"/>
              </w:rPr>
              <w:t xml:space="preserve"> </w:t>
            </w:r>
            <w:r w:rsidR="00491135">
              <w:t>C</w:t>
            </w:r>
            <w:r>
              <w:t xml:space="preserve">onsensus </w:t>
            </w:r>
            <w:r w:rsidR="00491135">
              <w:t>M</w:t>
            </w:r>
            <w:r w:rsidRPr="00E60D77">
              <w:t>echanism</w:t>
            </w:r>
          </w:p>
        </w:tc>
      </w:tr>
      <w:tr w:rsidR="00D75F58" w:rsidRPr="00BC2010" w14:paraId="68BEA627"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53ACAA98" w14:textId="6E514070" w:rsidR="00D75F58" w:rsidRPr="00BC2010" w:rsidRDefault="00D75F58" w:rsidP="00BC49A9">
            <w:pPr>
              <w:pStyle w:val="FigureTitle"/>
              <w:keepLines w:val="0"/>
              <w:spacing w:before="0" w:after="0"/>
              <w:jc w:val="left"/>
              <w:rPr>
                <w:sz w:val="24"/>
                <w:szCs w:val="24"/>
              </w:rPr>
            </w:pPr>
            <w:r w:rsidRPr="00597936">
              <w:rPr>
                <w:sz w:val="24"/>
                <w:szCs w:val="24"/>
              </w:rPr>
              <w:t>Algorithm</w:t>
            </w:r>
          </w:p>
        </w:tc>
        <w:tc>
          <w:tcPr>
            <w:tcW w:w="7371" w:type="dxa"/>
            <w:tcBorders>
              <w:top w:val="single" w:sz="6" w:space="0" w:color="auto"/>
              <w:left w:val="single" w:sz="6" w:space="0" w:color="auto"/>
              <w:bottom w:val="single" w:sz="6" w:space="0" w:color="auto"/>
              <w:right w:val="single" w:sz="6" w:space="0" w:color="auto"/>
            </w:tcBorders>
            <w:hideMark/>
          </w:tcPr>
          <w:p w14:paraId="7937B243" w14:textId="10A665FC" w:rsidR="00D75F58" w:rsidRPr="003953F4" w:rsidRDefault="00255749" w:rsidP="00ED3885">
            <w:pPr>
              <w:pStyle w:val="af2"/>
              <w:rPr>
                <w:i/>
                <w:lang w:eastAsia="zh-CN"/>
              </w:rPr>
            </w:pPr>
            <w:proofErr w:type="spellStart"/>
            <w:r>
              <w:rPr>
                <w:rFonts w:hint="eastAsia"/>
                <w:i/>
                <w:lang w:eastAsia="zh-CN"/>
              </w:rPr>
              <w:t>PoW</w:t>
            </w:r>
            <w:proofErr w:type="spellEnd"/>
            <w:r>
              <w:rPr>
                <w:rFonts w:hint="eastAsia"/>
                <w:i/>
                <w:lang w:eastAsia="zh-CN"/>
              </w:rPr>
              <w:t xml:space="preserve">; </w:t>
            </w:r>
          </w:p>
        </w:tc>
      </w:tr>
      <w:tr w:rsidR="00E7702F" w:rsidRPr="00BC2010" w14:paraId="7A74AACC"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4F92312" w14:textId="1FFAA9CF" w:rsidR="00E7702F" w:rsidRPr="00597936" w:rsidRDefault="00E7702F" w:rsidP="00BC49A9">
            <w:pPr>
              <w:pStyle w:val="FigureTitle"/>
              <w:keepLines w:val="0"/>
              <w:spacing w:before="0" w:after="0"/>
              <w:jc w:val="left"/>
              <w:rPr>
                <w:sz w:val="24"/>
                <w:szCs w:val="24"/>
                <w:lang w:eastAsia="zh-CN"/>
              </w:rPr>
            </w:pPr>
            <w:r>
              <w:rPr>
                <w:rFonts w:hint="eastAsia"/>
                <w:sz w:val="24"/>
                <w:szCs w:val="24"/>
                <w:lang w:eastAsia="zh-CN"/>
              </w:rPr>
              <w:t>Consensus mode</w:t>
            </w:r>
          </w:p>
        </w:tc>
        <w:tc>
          <w:tcPr>
            <w:tcW w:w="7371" w:type="dxa"/>
            <w:tcBorders>
              <w:top w:val="single" w:sz="6" w:space="0" w:color="auto"/>
              <w:left w:val="single" w:sz="6" w:space="0" w:color="auto"/>
              <w:bottom w:val="single" w:sz="6" w:space="0" w:color="auto"/>
              <w:right w:val="single" w:sz="6" w:space="0" w:color="auto"/>
            </w:tcBorders>
          </w:tcPr>
          <w:p w14:paraId="483A2A46" w14:textId="5C7200EF" w:rsidR="00E7702F" w:rsidRDefault="00E7702F" w:rsidP="00690F18">
            <w:pPr>
              <w:pStyle w:val="af2"/>
              <w:rPr>
                <w:i/>
                <w:lang w:val="en-US" w:eastAsia="zh-CN"/>
              </w:rPr>
            </w:pPr>
            <w:r w:rsidRPr="00690F18">
              <w:rPr>
                <w:rFonts w:hint="eastAsia"/>
                <w:i/>
                <w:lang w:eastAsia="zh-CN"/>
              </w:rPr>
              <w:t>Event;</w:t>
            </w:r>
          </w:p>
        </w:tc>
      </w:tr>
      <w:tr w:rsidR="00E7702F" w:rsidRPr="00BC2010" w14:paraId="763A8A5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1D09B6B" w14:textId="19922163" w:rsidR="00E7702F" w:rsidRPr="00CA42C5" w:rsidRDefault="00E7702F" w:rsidP="00E7702F">
            <w:pPr>
              <w:pStyle w:val="FigureTitle"/>
              <w:keepLines w:val="0"/>
              <w:spacing w:before="0" w:after="0"/>
              <w:jc w:val="left"/>
              <w:rPr>
                <w:sz w:val="24"/>
                <w:szCs w:val="24"/>
                <w:lang w:eastAsia="zh-CN"/>
              </w:rPr>
            </w:pPr>
            <w:r>
              <w:rPr>
                <w:sz w:val="24"/>
                <w:szCs w:val="24"/>
                <w:lang w:eastAsia="zh-CN"/>
              </w:rPr>
              <w:t>M</w:t>
            </w:r>
            <w:r>
              <w:rPr>
                <w:rFonts w:hint="eastAsia"/>
                <w:sz w:val="24"/>
                <w:szCs w:val="24"/>
                <w:lang w:eastAsia="zh-CN"/>
              </w:rPr>
              <w:t>anagement solution</w:t>
            </w:r>
          </w:p>
        </w:tc>
        <w:tc>
          <w:tcPr>
            <w:tcW w:w="7371" w:type="dxa"/>
            <w:tcBorders>
              <w:top w:val="single" w:sz="6" w:space="0" w:color="auto"/>
              <w:left w:val="single" w:sz="6" w:space="0" w:color="auto"/>
              <w:bottom w:val="single" w:sz="6" w:space="0" w:color="auto"/>
              <w:right w:val="single" w:sz="6" w:space="0" w:color="auto"/>
            </w:tcBorders>
          </w:tcPr>
          <w:p w14:paraId="5CBDBE4D" w14:textId="2BF232DB" w:rsidR="00E7702F" w:rsidRDefault="00E7702F" w:rsidP="00B14611">
            <w:pPr>
              <w:pStyle w:val="af2"/>
              <w:rPr>
                <w:i/>
                <w:lang w:val="en-US" w:eastAsia="zh-CN"/>
              </w:rPr>
            </w:pPr>
            <w:r w:rsidRPr="00B14611">
              <w:rPr>
                <w:i/>
                <w:lang w:val="en-US" w:eastAsia="zh-CN"/>
              </w:rPr>
              <w:t>I</w:t>
            </w:r>
            <w:r w:rsidRPr="00B14611">
              <w:rPr>
                <w:rFonts w:hint="eastAsia"/>
                <w:i/>
                <w:lang w:val="en-US" w:eastAsia="zh-CN"/>
              </w:rPr>
              <w:t>nternal;</w:t>
            </w:r>
          </w:p>
        </w:tc>
      </w:tr>
      <w:tr w:rsidR="00E7702F" w:rsidRPr="00BC2010" w14:paraId="65D27165"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8C95F79" w14:textId="21694F44" w:rsidR="00E7702F" w:rsidRPr="00597936" w:rsidRDefault="00E7702F" w:rsidP="00E7702F">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10609F78" w14:textId="0B6251E1" w:rsidR="00E7702F" w:rsidRDefault="00E7702F" w:rsidP="00E7702F">
            <w:pPr>
              <w:pStyle w:val="af2"/>
              <w:rPr>
                <w:i/>
                <w:lang w:val="en-US"/>
              </w:rPr>
            </w:pPr>
          </w:p>
        </w:tc>
      </w:tr>
    </w:tbl>
    <w:p w14:paraId="549A3C19" w14:textId="77777777" w:rsidR="0088641C" w:rsidRPr="0017770F" w:rsidRDefault="0088641C"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662745" w:rsidRPr="00BC2010" w14:paraId="5C4ED4D6"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392BB1C0" w14:textId="03C44762" w:rsidR="00662745" w:rsidRPr="00BC2010" w:rsidRDefault="00662745" w:rsidP="00BC49A9">
            <w:pPr>
              <w:pStyle w:val="FigureTitle"/>
              <w:keepLines w:val="0"/>
              <w:spacing w:before="0" w:after="0"/>
              <w:rPr>
                <w:sz w:val="24"/>
                <w:szCs w:val="24"/>
              </w:rPr>
            </w:pPr>
            <w:r>
              <w:rPr>
                <w:sz w:val="24"/>
                <w:szCs w:val="24"/>
              </w:rPr>
              <w:t>Platform</w:t>
            </w:r>
            <w:r w:rsidRPr="00BC2010">
              <w:rPr>
                <w:sz w:val="24"/>
                <w:szCs w:val="24"/>
              </w:rPr>
              <w:t xml:space="preserve"> </w:t>
            </w:r>
            <w:r>
              <w:t>Ledger Management</w:t>
            </w:r>
          </w:p>
        </w:tc>
      </w:tr>
      <w:tr w:rsidR="00E7702F" w:rsidRPr="00BC2010" w14:paraId="472FE75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5747F786" w14:textId="4FC4AF95" w:rsidR="00E7702F" w:rsidRPr="00BC2010" w:rsidRDefault="00E7702F" w:rsidP="00BC49A9">
            <w:pPr>
              <w:pStyle w:val="FigureTitle"/>
              <w:keepLines w:val="0"/>
              <w:spacing w:before="0" w:after="0"/>
              <w:jc w:val="left"/>
              <w:rPr>
                <w:sz w:val="24"/>
                <w:szCs w:val="24"/>
              </w:rPr>
            </w:pPr>
            <w:r>
              <w:rPr>
                <w:sz w:val="24"/>
                <w:szCs w:val="24"/>
              </w:rPr>
              <w:t>Model</w:t>
            </w:r>
          </w:p>
        </w:tc>
        <w:tc>
          <w:tcPr>
            <w:tcW w:w="7371" w:type="dxa"/>
            <w:tcBorders>
              <w:top w:val="single" w:sz="6" w:space="0" w:color="auto"/>
              <w:left w:val="single" w:sz="6" w:space="0" w:color="auto"/>
              <w:bottom w:val="single" w:sz="6" w:space="0" w:color="auto"/>
              <w:right w:val="single" w:sz="6" w:space="0" w:color="auto"/>
            </w:tcBorders>
            <w:hideMark/>
          </w:tcPr>
          <w:p w14:paraId="0F298715" w14:textId="5C4C639D" w:rsidR="00E7702F" w:rsidRPr="00553B9E" w:rsidRDefault="00E7702F" w:rsidP="0050365D">
            <w:pPr>
              <w:pStyle w:val="af2"/>
              <w:rPr>
                <w:i/>
                <w:lang w:val="en-US"/>
              </w:rPr>
            </w:pPr>
            <w:r>
              <w:rPr>
                <w:rFonts w:hint="eastAsia"/>
                <w:i/>
                <w:lang w:eastAsia="zh-CN"/>
              </w:rPr>
              <w:t>balance</w:t>
            </w:r>
            <w:r>
              <w:rPr>
                <w:i/>
                <w:lang w:eastAsia="zh-CN"/>
              </w:rPr>
              <w:t>;</w:t>
            </w:r>
          </w:p>
        </w:tc>
      </w:tr>
      <w:tr w:rsidR="00E7702F" w:rsidRPr="00BC2010" w14:paraId="1FBEDA97"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D3110ED" w14:textId="78903816" w:rsidR="00E7702F" w:rsidRDefault="00E7702F" w:rsidP="00E7702F">
            <w:pPr>
              <w:pStyle w:val="FigureTitle"/>
              <w:keepLines w:val="0"/>
              <w:spacing w:before="0" w:after="0"/>
              <w:jc w:val="left"/>
              <w:rPr>
                <w:sz w:val="24"/>
                <w:szCs w:val="24"/>
              </w:rPr>
            </w:pPr>
            <w:r>
              <w:rPr>
                <w:sz w:val="24"/>
                <w:szCs w:val="24"/>
              </w:rPr>
              <w:t>Extra</w:t>
            </w:r>
          </w:p>
        </w:tc>
        <w:tc>
          <w:tcPr>
            <w:tcW w:w="7371" w:type="dxa"/>
            <w:tcBorders>
              <w:top w:val="single" w:sz="6" w:space="0" w:color="auto"/>
              <w:left w:val="single" w:sz="6" w:space="0" w:color="auto"/>
              <w:bottom w:val="single" w:sz="6" w:space="0" w:color="auto"/>
              <w:right w:val="single" w:sz="6" w:space="0" w:color="auto"/>
            </w:tcBorders>
          </w:tcPr>
          <w:p w14:paraId="0D981DE0" w14:textId="232F503D" w:rsidR="007F529D" w:rsidRPr="00FD1427" w:rsidRDefault="00E7702F" w:rsidP="00613D38">
            <w:pPr>
              <w:pStyle w:val="af2"/>
              <w:rPr>
                <w:i/>
                <w:highlight w:val="yellow"/>
                <w:lang w:val="en-US"/>
              </w:rPr>
            </w:pPr>
            <w:r w:rsidRPr="00613D38">
              <w:rPr>
                <w:i/>
                <w:lang w:val="en-US"/>
              </w:rPr>
              <w:t>MPT support</w:t>
            </w:r>
            <w:r w:rsidR="00613D38">
              <w:rPr>
                <w:i/>
                <w:lang w:val="en-US"/>
              </w:rPr>
              <w:t xml:space="preserve"> - </w:t>
            </w:r>
            <w:r w:rsidR="00FD1427" w:rsidRPr="00FD1427">
              <w:rPr>
                <w:i/>
                <w:lang w:val="en-US"/>
              </w:rPr>
              <w:t>modified Merkle Patricia tree (</w:t>
            </w:r>
            <w:proofErr w:type="spellStart"/>
            <w:r w:rsidR="00FD1427" w:rsidRPr="00FD1427">
              <w:rPr>
                <w:i/>
                <w:lang w:val="en-US"/>
              </w:rPr>
              <w:t>trie</w:t>
            </w:r>
            <w:proofErr w:type="spellEnd"/>
            <w:r w:rsidR="00FD1427" w:rsidRPr="00FD1427">
              <w:rPr>
                <w:i/>
                <w:lang w:val="en-US"/>
              </w:rPr>
              <w:t>)</w:t>
            </w:r>
          </w:p>
        </w:tc>
      </w:tr>
      <w:tr w:rsidR="00E7702F" w:rsidRPr="00BC2010" w14:paraId="786440D8"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3CA4BEC" w14:textId="45A8C116" w:rsidR="00E7702F" w:rsidRPr="00597936" w:rsidRDefault="00E7702F" w:rsidP="00E7702F">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7C69CE6D" w14:textId="3D3ECA25" w:rsidR="00613D38" w:rsidRDefault="00AE6E44" w:rsidP="00AE6E44">
            <w:pPr>
              <w:pStyle w:val="af2"/>
              <w:rPr>
                <w:i/>
                <w:lang w:eastAsia="zh-CN"/>
              </w:rPr>
            </w:pPr>
            <w:r w:rsidRPr="00AE6E44">
              <w:rPr>
                <w:i/>
                <w:lang w:eastAsia="zh-CN"/>
              </w:rPr>
              <w:t>Each account has a storage, a persistent memory</w:t>
            </w:r>
            <w:r>
              <w:rPr>
                <w:i/>
                <w:lang w:eastAsia="zh-CN"/>
              </w:rPr>
              <w:t xml:space="preserve"> </w:t>
            </w:r>
            <w:r w:rsidRPr="00AE6E44">
              <w:rPr>
                <w:i/>
                <w:lang w:eastAsia="zh-CN"/>
              </w:rPr>
              <w:t>area. A contract can neither read nor write to any storage apart from</w:t>
            </w:r>
            <w:r>
              <w:rPr>
                <w:i/>
                <w:lang w:eastAsia="zh-CN"/>
              </w:rPr>
              <w:t xml:space="preserve"> </w:t>
            </w:r>
            <w:r w:rsidRPr="00AE6E44">
              <w:rPr>
                <w:i/>
                <w:lang w:eastAsia="zh-CN"/>
              </w:rPr>
              <w:t>its own.</w:t>
            </w:r>
          </w:p>
          <w:p w14:paraId="52CF5E5F" w14:textId="73172A5F" w:rsidR="00613D38" w:rsidRPr="00613D38" w:rsidRDefault="00613D38" w:rsidP="00613D38">
            <w:pPr>
              <w:pStyle w:val="af2"/>
              <w:rPr>
                <w:i/>
                <w:lang w:eastAsia="zh-CN"/>
              </w:rPr>
            </w:pPr>
            <w:r w:rsidRPr="00613D38">
              <w:rPr>
                <w:i/>
                <w:lang w:eastAsia="zh-CN"/>
              </w:rPr>
              <w:t xml:space="preserve">From a block header there are 3 roots from 3 </w:t>
            </w:r>
            <w:r>
              <w:rPr>
                <w:i/>
                <w:lang w:eastAsia="zh-CN"/>
              </w:rPr>
              <w:t xml:space="preserve">MPT: </w:t>
            </w:r>
            <w:proofErr w:type="spellStart"/>
            <w:r w:rsidRPr="00613D38">
              <w:rPr>
                <w:i/>
                <w:lang w:eastAsia="zh-CN"/>
              </w:rPr>
              <w:t>stateRoot</w:t>
            </w:r>
            <w:proofErr w:type="spellEnd"/>
            <w:r>
              <w:rPr>
                <w:i/>
                <w:lang w:eastAsia="zh-CN"/>
              </w:rPr>
              <w:t xml:space="preserve">, </w:t>
            </w:r>
            <w:proofErr w:type="spellStart"/>
            <w:r w:rsidRPr="00613D38">
              <w:rPr>
                <w:i/>
                <w:lang w:eastAsia="zh-CN"/>
              </w:rPr>
              <w:t>transactionsRoot</w:t>
            </w:r>
            <w:proofErr w:type="spellEnd"/>
            <w:r>
              <w:rPr>
                <w:i/>
                <w:lang w:eastAsia="zh-CN"/>
              </w:rPr>
              <w:t xml:space="preserve"> and </w:t>
            </w:r>
            <w:proofErr w:type="spellStart"/>
            <w:r w:rsidRPr="00613D38">
              <w:rPr>
                <w:i/>
                <w:lang w:eastAsia="zh-CN"/>
              </w:rPr>
              <w:t>receiptsRoot</w:t>
            </w:r>
            <w:proofErr w:type="spellEnd"/>
            <w:r>
              <w:rPr>
                <w:i/>
                <w:lang w:eastAsia="zh-CN"/>
              </w:rPr>
              <w:t>.</w:t>
            </w:r>
            <w:r w:rsidRPr="00613D38">
              <w:rPr>
                <w:i/>
                <w:lang w:eastAsia="zh-CN"/>
              </w:rPr>
              <w:t xml:space="preserve"> </w:t>
            </w:r>
          </w:p>
        </w:tc>
      </w:tr>
    </w:tbl>
    <w:p w14:paraId="1CC69BD6" w14:textId="3D93D7EE" w:rsidR="00590D85" w:rsidRPr="0017770F" w:rsidRDefault="00590D85" w:rsidP="0017770F"/>
    <w:p w14:paraId="0A3D9350" w14:textId="7F53E55B" w:rsidR="00F32E5F" w:rsidRDefault="00F32E5F" w:rsidP="00F32E5F">
      <w:pPr>
        <w:jc w:val="center"/>
        <w:outlineLvl w:val="0"/>
        <w:rPr>
          <w:b/>
          <w:u w:val="single"/>
        </w:rPr>
      </w:pPr>
      <w:r w:rsidRPr="0098615E">
        <w:rPr>
          <w:b/>
          <w:u w:val="single"/>
        </w:rPr>
        <w:t xml:space="preserve">Section </w:t>
      </w:r>
      <w:r w:rsidR="00491135">
        <w:rPr>
          <w:b/>
          <w:u w:val="single"/>
        </w:rPr>
        <w:t>5</w:t>
      </w:r>
      <w:r w:rsidRPr="0098615E">
        <w:rPr>
          <w:b/>
          <w:u w:val="single"/>
        </w:rPr>
        <w:t xml:space="preserve"> </w:t>
      </w:r>
      <w:r w:rsidR="00491135">
        <w:rPr>
          <w:b/>
          <w:u w:val="single"/>
        </w:rPr>
        <w:t>Resources</w:t>
      </w:r>
    </w:p>
    <w:p w14:paraId="728975C1" w14:textId="77777777" w:rsidR="00A86CE1" w:rsidRPr="0017770F" w:rsidRDefault="00A86CE1"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A86CE1" w:rsidRPr="00BC2010" w14:paraId="655C1D2C"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1E7764A0" w14:textId="58688858" w:rsidR="00A86CE1" w:rsidRPr="00BC2010" w:rsidRDefault="00A86CE1" w:rsidP="00BC49A9">
            <w:pPr>
              <w:pStyle w:val="FigureTitle"/>
              <w:keepLines w:val="0"/>
              <w:spacing w:before="0" w:after="0"/>
              <w:rPr>
                <w:sz w:val="24"/>
                <w:szCs w:val="24"/>
              </w:rPr>
            </w:pPr>
            <w:r>
              <w:rPr>
                <w:sz w:val="24"/>
                <w:szCs w:val="24"/>
              </w:rPr>
              <w:t>Node</w:t>
            </w:r>
            <w:r>
              <w:t xml:space="preserve"> Management</w:t>
            </w:r>
          </w:p>
        </w:tc>
      </w:tr>
      <w:tr w:rsidR="00DD6726" w:rsidRPr="00BC2010" w14:paraId="0F7DEEA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45C88412" w14:textId="6D3841A5" w:rsidR="00DD6726" w:rsidRDefault="00DD6726" w:rsidP="00BC49A9">
            <w:pPr>
              <w:pStyle w:val="FigureTitle"/>
              <w:keepLines w:val="0"/>
              <w:spacing w:before="0" w:after="0"/>
              <w:jc w:val="left"/>
              <w:rPr>
                <w:sz w:val="24"/>
                <w:szCs w:val="24"/>
                <w:lang w:eastAsia="zh-CN"/>
              </w:rPr>
            </w:pPr>
            <w:r>
              <w:rPr>
                <w:rFonts w:hint="eastAsia"/>
                <w:sz w:val="24"/>
                <w:szCs w:val="24"/>
                <w:lang w:eastAsia="zh-CN"/>
              </w:rPr>
              <w:t>Node Role</w:t>
            </w:r>
          </w:p>
        </w:tc>
        <w:tc>
          <w:tcPr>
            <w:tcW w:w="7371" w:type="dxa"/>
            <w:tcBorders>
              <w:top w:val="single" w:sz="6" w:space="0" w:color="auto"/>
              <w:left w:val="single" w:sz="6" w:space="0" w:color="auto"/>
              <w:bottom w:val="single" w:sz="6" w:space="0" w:color="auto"/>
              <w:right w:val="single" w:sz="6" w:space="0" w:color="auto"/>
            </w:tcBorders>
          </w:tcPr>
          <w:p w14:paraId="387F877F" w14:textId="4686325D" w:rsidR="00DD6726" w:rsidRDefault="00533D9D" w:rsidP="00820EDC">
            <w:pPr>
              <w:pStyle w:val="af2"/>
              <w:rPr>
                <w:i/>
                <w:lang w:eastAsia="zh-CN"/>
              </w:rPr>
            </w:pPr>
            <w:r>
              <w:rPr>
                <w:i/>
                <w:lang w:eastAsia="zh-CN"/>
              </w:rPr>
              <w:t>Full Nodes</w:t>
            </w:r>
            <w:r w:rsidR="00820EDC">
              <w:rPr>
                <w:i/>
                <w:lang w:eastAsia="zh-CN"/>
              </w:rPr>
              <w:t xml:space="preserve"> and</w:t>
            </w:r>
            <w:r>
              <w:rPr>
                <w:i/>
                <w:lang w:eastAsia="zh-CN"/>
              </w:rPr>
              <w:t xml:space="preserve"> Full archiving nodes</w:t>
            </w:r>
            <w:r w:rsidR="00EF7968">
              <w:rPr>
                <w:i/>
                <w:lang w:eastAsia="zh-CN"/>
              </w:rPr>
              <w:t>.</w:t>
            </w:r>
          </w:p>
        </w:tc>
      </w:tr>
      <w:tr w:rsidR="00DD6726" w:rsidRPr="00BC2010" w14:paraId="6CA12042"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E90BECB" w14:textId="1BA578B9" w:rsidR="00DD6726" w:rsidRDefault="00DD6726" w:rsidP="00BC49A9">
            <w:pPr>
              <w:pStyle w:val="FigureTitle"/>
              <w:keepLines w:val="0"/>
              <w:spacing w:before="0" w:after="0"/>
              <w:jc w:val="left"/>
              <w:rPr>
                <w:sz w:val="24"/>
                <w:szCs w:val="24"/>
                <w:lang w:eastAsia="zh-CN"/>
              </w:rPr>
            </w:pPr>
            <w:r>
              <w:rPr>
                <w:rFonts w:hint="eastAsia"/>
                <w:sz w:val="24"/>
                <w:szCs w:val="24"/>
                <w:lang w:eastAsia="zh-CN"/>
              </w:rPr>
              <w:t>Joining</w:t>
            </w:r>
          </w:p>
        </w:tc>
        <w:tc>
          <w:tcPr>
            <w:tcW w:w="7371" w:type="dxa"/>
            <w:tcBorders>
              <w:top w:val="single" w:sz="6" w:space="0" w:color="auto"/>
              <w:left w:val="single" w:sz="6" w:space="0" w:color="auto"/>
              <w:bottom w:val="single" w:sz="6" w:space="0" w:color="auto"/>
              <w:right w:val="single" w:sz="6" w:space="0" w:color="auto"/>
            </w:tcBorders>
          </w:tcPr>
          <w:p w14:paraId="61F41A48" w14:textId="6E54F982" w:rsidR="00DD6726" w:rsidRDefault="00255749" w:rsidP="00BC49A9">
            <w:pPr>
              <w:pStyle w:val="af2"/>
              <w:rPr>
                <w:i/>
                <w:lang w:eastAsia="zh-CN"/>
              </w:rPr>
            </w:pPr>
            <w:r>
              <w:rPr>
                <w:i/>
                <w:lang w:eastAsia="zh-CN"/>
              </w:rPr>
              <w:t>The node has to sync with the network and start to participate without permission</w:t>
            </w:r>
          </w:p>
        </w:tc>
      </w:tr>
      <w:tr w:rsidR="007E65D5" w:rsidRPr="00BC2010" w14:paraId="33465BA9"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52B3E66" w14:textId="2D3733D8" w:rsidR="007E65D5" w:rsidRDefault="007E65D5" w:rsidP="00BC49A9">
            <w:pPr>
              <w:pStyle w:val="FigureTitle"/>
              <w:keepLines w:val="0"/>
              <w:spacing w:before="0" w:after="0"/>
              <w:jc w:val="left"/>
              <w:rPr>
                <w:sz w:val="24"/>
                <w:szCs w:val="24"/>
                <w:lang w:eastAsia="zh-CN"/>
              </w:rPr>
            </w:pPr>
            <w:r>
              <w:rPr>
                <w:rFonts w:hint="eastAsia"/>
                <w:sz w:val="24"/>
                <w:szCs w:val="24"/>
                <w:lang w:eastAsia="zh-CN"/>
              </w:rPr>
              <w:t>Leaving</w:t>
            </w:r>
          </w:p>
        </w:tc>
        <w:tc>
          <w:tcPr>
            <w:tcW w:w="7371" w:type="dxa"/>
            <w:tcBorders>
              <w:top w:val="single" w:sz="6" w:space="0" w:color="auto"/>
              <w:left w:val="single" w:sz="6" w:space="0" w:color="auto"/>
              <w:bottom w:val="single" w:sz="6" w:space="0" w:color="auto"/>
              <w:right w:val="single" w:sz="6" w:space="0" w:color="auto"/>
            </w:tcBorders>
          </w:tcPr>
          <w:p w14:paraId="7705C43D" w14:textId="339A05F9" w:rsidR="007E65D5" w:rsidRDefault="00255749" w:rsidP="00255749">
            <w:pPr>
              <w:pStyle w:val="af2"/>
              <w:rPr>
                <w:i/>
                <w:lang w:eastAsia="zh-CN"/>
              </w:rPr>
            </w:pPr>
            <w:r>
              <w:rPr>
                <w:i/>
                <w:lang w:eastAsia="zh-CN"/>
              </w:rPr>
              <w:t>Nodes can stop working at any time.</w:t>
            </w:r>
          </w:p>
        </w:tc>
      </w:tr>
      <w:tr w:rsidR="007E65D5" w:rsidRPr="00BC2010" w14:paraId="49C58308"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361320F" w14:textId="394098CE" w:rsidR="007E65D5" w:rsidRDefault="007E65D5" w:rsidP="00BC49A9">
            <w:pPr>
              <w:pStyle w:val="FigureTitle"/>
              <w:keepLines w:val="0"/>
              <w:spacing w:before="0" w:after="0"/>
              <w:jc w:val="left"/>
              <w:rPr>
                <w:sz w:val="24"/>
                <w:szCs w:val="24"/>
                <w:lang w:eastAsia="zh-CN"/>
              </w:rPr>
            </w:pPr>
            <w:r>
              <w:rPr>
                <w:rFonts w:hint="eastAsia"/>
                <w:sz w:val="24"/>
                <w:szCs w:val="24"/>
                <w:lang w:eastAsia="zh-CN"/>
              </w:rPr>
              <w:t>Role changing</w:t>
            </w:r>
          </w:p>
        </w:tc>
        <w:tc>
          <w:tcPr>
            <w:tcW w:w="7371" w:type="dxa"/>
            <w:tcBorders>
              <w:top w:val="single" w:sz="6" w:space="0" w:color="auto"/>
              <w:left w:val="single" w:sz="6" w:space="0" w:color="auto"/>
              <w:bottom w:val="single" w:sz="6" w:space="0" w:color="auto"/>
              <w:right w:val="single" w:sz="6" w:space="0" w:color="auto"/>
            </w:tcBorders>
          </w:tcPr>
          <w:p w14:paraId="22CA665B" w14:textId="32505894" w:rsidR="007E65D5" w:rsidRDefault="00EF7968" w:rsidP="00EF7968">
            <w:pPr>
              <w:pStyle w:val="af2"/>
              <w:rPr>
                <w:i/>
                <w:lang w:eastAsia="zh-CN"/>
              </w:rPr>
            </w:pPr>
            <w:r>
              <w:rPr>
                <w:i/>
                <w:lang w:eastAsia="zh-CN"/>
              </w:rPr>
              <w:t xml:space="preserve">A </w:t>
            </w:r>
            <w:r w:rsidR="00533D9D">
              <w:rPr>
                <w:i/>
                <w:lang w:eastAsia="zh-CN"/>
              </w:rPr>
              <w:t xml:space="preserve">node can independently and at any time to </w:t>
            </w:r>
            <w:r>
              <w:rPr>
                <w:i/>
                <w:lang w:eastAsia="zh-CN"/>
              </w:rPr>
              <w:t>change role</w:t>
            </w:r>
            <w:r w:rsidR="00533D9D">
              <w:rPr>
                <w:i/>
                <w:lang w:eastAsia="zh-CN"/>
              </w:rPr>
              <w:t xml:space="preserve">. </w:t>
            </w:r>
          </w:p>
        </w:tc>
      </w:tr>
      <w:tr w:rsidR="001D1C3E" w:rsidRPr="00BC2010" w14:paraId="788DCD1A"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3C2E4E8" w14:textId="1F1F990D" w:rsidR="001D1C3E" w:rsidRDefault="00E7702F" w:rsidP="001D1C3E">
            <w:pPr>
              <w:pStyle w:val="FigureTitle"/>
              <w:keepLines w:val="0"/>
              <w:spacing w:before="0" w:after="0"/>
              <w:jc w:val="left"/>
              <w:rPr>
                <w:sz w:val="24"/>
                <w:szCs w:val="24"/>
                <w:lang w:eastAsia="zh-CN"/>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66D445FC" w14:textId="645568EB" w:rsidR="001D1C3E" w:rsidRDefault="00533D9D" w:rsidP="00533D9D">
            <w:pPr>
              <w:pStyle w:val="af2"/>
              <w:tabs>
                <w:tab w:val="clear" w:pos="794"/>
                <w:tab w:val="clear" w:pos="1191"/>
                <w:tab w:val="clear" w:pos="1588"/>
                <w:tab w:val="clear" w:pos="1985"/>
                <w:tab w:val="left" w:pos="720"/>
              </w:tabs>
              <w:rPr>
                <w:i/>
                <w:lang w:eastAsia="zh-CN"/>
              </w:rPr>
            </w:pPr>
            <w:r>
              <w:rPr>
                <w:i/>
                <w:lang w:eastAsia="zh-CN"/>
              </w:rPr>
              <w:t>-</w:t>
            </w:r>
          </w:p>
        </w:tc>
      </w:tr>
    </w:tbl>
    <w:p w14:paraId="2C7581AB" w14:textId="77777777" w:rsidR="00A86CE1" w:rsidRPr="0017770F" w:rsidRDefault="00A86CE1"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CC2F07" w:rsidRPr="00BC2010" w14:paraId="655A8D2B"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2FC64BE6" w14:textId="77777777" w:rsidR="00CC2F07" w:rsidRPr="00BC2010" w:rsidRDefault="00CC2F07" w:rsidP="00BC49A9">
            <w:pPr>
              <w:pStyle w:val="FigureTitle"/>
              <w:keepLines w:val="0"/>
              <w:spacing w:before="0" w:after="0"/>
              <w:rPr>
                <w:sz w:val="24"/>
                <w:szCs w:val="24"/>
              </w:rPr>
            </w:pPr>
            <w:r>
              <w:rPr>
                <w:sz w:val="24"/>
                <w:szCs w:val="24"/>
              </w:rPr>
              <w:t>Platform</w:t>
            </w:r>
            <w:r w:rsidRPr="00BC2010">
              <w:rPr>
                <w:sz w:val="24"/>
                <w:szCs w:val="24"/>
              </w:rPr>
              <w:t xml:space="preserve"> </w:t>
            </w:r>
            <w:r>
              <w:t>Data Storage Mechanism</w:t>
            </w:r>
          </w:p>
        </w:tc>
      </w:tr>
      <w:tr w:rsidR="00282AB9" w:rsidRPr="00BC2010" w14:paraId="54B97167"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5DE6A9EC" w14:textId="4E68F15F" w:rsidR="00282AB9" w:rsidRPr="00BC2010" w:rsidRDefault="00282AB9" w:rsidP="00BC49A9">
            <w:pPr>
              <w:pStyle w:val="FigureTitle"/>
              <w:keepLines w:val="0"/>
              <w:spacing w:before="0" w:after="0"/>
              <w:jc w:val="left"/>
              <w:rPr>
                <w:sz w:val="24"/>
                <w:szCs w:val="24"/>
                <w:lang w:eastAsia="zh-CN"/>
              </w:rPr>
            </w:pPr>
            <w:r>
              <w:rPr>
                <w:sz w:val="24"/>
                <w:szCs w:val="24"/>
                <w:lang w:eastAsia="zh-CN"/>
              </w:rPr>
              <w:t>M</w:t>
            </w:r>
            <w:r>
              <w:rPr>
                <w:rFonts w:hint="eastAsia"/>
                <w:sz w:val="24"/>
                <w:szCs w:val="24"/>
                <w:lang w:eastAsia="zh-CN"/>
              </w:rPr>
              <w:t xml:space="preserve">ass storage </w:t>
            </w:r>
            <w:r>
              <w:rPr>
                <w:sz w:val="24"/>
                <w:szCs w:val="24"/>
                <w:lang w:eastAsia="zh-CN"/>
              </w:rPr>
              <w:t>mitigation</w:t>
            </w:r>
            <w:r>
              <w:rPr>
                <w:rStyle w:val="a5"/>
                <w:szCs w:val="24"/>
              </w:rPr>
              <w:footnoteReference w:id="2"/>
            </w:r>
          </w:p>
        </w:tc>
        <w:tc>
          <w:tcPr>
            <w:tcW w:w="7371" w:type="dxa"/>
            <w:tcBorders>
              <w:top w:val="single" w:sz="6" w:space="0" w:color="auto"/>
              <w:left w:val="single" w:sz="6" w:space="0" w:color="auto"/>
              <w:bottom w:val="single" w:sz="6" w:space="0" w:color="auto"/>
              <w:right w:val="single" w:sz="6" w:space="0" w:color="auto"/>
            </w:tcBorders>
            <w:hideMark/>
          </w:tcPr>
          <w:p w14:paraId="4CA03DB8" w14:textId="77777777" w:rsidR="00282AB9" w:rsidRDefault="00403B12" w:rsidP="005307A2">
            <w:pPr>
              <w:tabs>
                <w:tab w:val="clear" w:pos="794"/>
                <w:tab w:val="clear" w:pos="1191"/>
                <w:tab w:val="clear" w:pos="1588"/>
                <w:tab w:val="clear" w:pos="1985"/>
              </w:tabs>
              <w:overflowPunct/>
              <w:spacing w:before="0"/>
              <w:textAlignment w:val="auto"/>
              <w:rPr>
                <w:i/>
                <w:lang w:val="en-US" w:eastAsia="zh-CN"/>
              </w:rPr>
            </w:pPr>
            <w:r>
              <w:rPr>
                <w:i/>
                <w:lang w:val="en-US" w:eastAsia="zh-CN"/>
              </w:rPr>
              <w:t xml:space="preserve">Concept of </w:t>
            </w:r>
            <w:r w:rsidRPr="00403B12">
              <w:rPr>
                <w:i/>
                <w:lang w:val="en-US" w:eastAsia="zh-CN"/>
              </w:rPr>
              <w:t>Gas</w:t>
            </w:r>
          </w:p>
          <w:p w14:paraId="6978A75C" w14:textId="2816425E" w:rsidR="00403B12" w:rsidRPr="00FB695F" w:rsidRDefault="00403B12" w:rsidP="005307A2">
            <w:pPr>
              <w:tabs>
                <w:tab w:val="clear" w:pos="794"/>
                <w:tab w:val="clear" w:pos="1191"/>
                <w:tab w:val="clear" w:pos="1588"/>
                <w:tab w:val="clear" w:pos="1985"/>
              </w:tabs>
              <w:overflowPunct/>
              <w:spacing w:before="0"/>
              <w:textAlignment w:val="auto"/>
              <w:rPr>
                <w:i/>
                <w:highlight w:val="yellow"/>
                <w:lang w:val="en-US" w:eastAsia="zh-CN"/>
              </w:rPr>
            </w:pPr>
            <w:r>
              <w:rPr>
                <w:i/>
                <w:lang w:val="en-US" w:eastAsia="zh-CN"/>
              </w:rPr>
              <w:t>Some operations may have negative gas</w:t>
            </w:r>
            <w:r w:rsidR="007F529D">
              <w:rPr>
                <w:i/>
                <w:lang w:val="en-US" w:eastAsia="zh-CN"/>
              </w:rPr>
              <w:t xml:space="preserve"> cost</w:t>
            </w:r>
            <w:r>
              <w:rPr>
                <w:i/>
                <w:lang w:val="en-US" w:eastAsia="zh-CN"/>
              </w:rPr>
              <w:t>, for example kill a contract.</w:t>
            </w:r>
          </w:p>
        </w:tc>
      </w:tr>
      <w:tr w:rsidR="00CC2F07" w:rsidRPr="00BC2010" w14:paraId="72F80A0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940555B" w14:textId="77777777" w:rsidR="00CC2F07" w:rsidRDefault="00CC2F07" w:rsidP="00BC49A9">
            <w:pPr>
              <w:pStyle w:val="FigureTitle"/>
              <w:keepLines w:val="0"/>
              <w:spacing w:before="0" w:after="0"/>
              <w:jc w:val="left"/>
              <w:rPr>
                <w:sz w:val="24"/>
                <w:szCs w:val="24"/>
                <w:lang w:eastAsia="zh-CN"/>
              </w:rPr>
            </w:pPr>
            <w:r>
              <w:rPr>
                <w:sz w:val="24"/>
                <w:szCs w:val="24"/>
                <w:lang w:eastAsia="zh-CN"/>
              </w:rPr>
              <w:t>Decentralized Data Storage Support</w:t>
            </w:r>
          </w:p>
        </w:tc>
        <w:tc>
          <w:tcPr>
            <w:tcW w:w="7371" w:type="dxa"/>
            <w:tcBorders>
              <w:top w:val="single" w:sz="6" w:space="0" w:color="auto"/>
              <w:left w:val="single" w:sz="6" w:space="0" w:color="auto"/>
              <w:bottom w:val="single" w:sz="6" w:space="0" w:color="auto"/>
              <w:right w:val="single" w:sz="6" w:space="0" w:color="auto"/>
            </w:tcBorders>
          </w:tcPr>
          <w:p w14:paraId="64177533" w14:textId="374731ED" w:rsidR="00CC2F07" w:rsidRPr="00FB695F" w:rsidRDefault="007F529D" w:rsidP="007F529D">
            <w:pPr>
              <w:pStyle w:val="af2"/>
              <w:rPr>
                <w:i/>
                <w:highlight w:val="yellow"/>
                <w:lang w:val="en-US" w:eastAsia="zh-CN"/>
              </w:rPr>
            </w:pPr>
            <w:r w:rsidRPr="00C86019">
              <w:rPr>
                <w:i/>
                <w:lang w:val="en-US" w:eastAsia="zh-CN"/>
              </w:rPr>
              <w:t>IPFS</w:t>
            </w:r>
            <w:r>
              <w:rPr>
                <w:i/>
                <w:lang w:val="en-US" w:eastAsia="zh-CN"/>
              </w:rPr>
              <w:t>,</w:t>
            </w:r>
            <w:r w:rsidRPr="00C86019">
              <w:rPr>
                <w:i/>
                <w:lang w:val="en-US" w:eastAsia="zh-CN"/>
              </w:rPr>
              <w:t xml:space="preserve"> </w:t>
            </w:r>
            <w:r>
              <w:rPr>
                <w:i/>
                <w:lang w:val="en-US" w:eastAsia="zh-CN"/>
              </w:rPr>
              <w:t>SIA</w:t>
            </w:r>
            <w:r w:rsidR="00CC2F07" w:rsidRPr="00C86019">
              <w:rPr>
                <w:i/>
                <w:lang w:val="en-US" w:eastAsia="zh-CN"/>
              </w:rPr>
              <w:t xml:space="preserve"> </w:t>
            </w:r>
          </w:p>
        </w:tc>
      </w:tr>
      <w:tr w:rsidR="00CC2F07" w:rsidRPr="00BC2010" w14:paraId="0B55253C"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30A4B875" w14:textId="77777777" w:rsidR="00CC2F07" w:rsidRDefault="00CC2F07" w:rsidP="00BC49A9">
            <w:pPr>
              <w:pStyle w:val="FigureTitle"/>
              <w:keepLines w:val="0"/>
              <w:spacing w:before="0" w:after="0"/>
              <w:jc w:val="left"/>
              <w:rPr>
                <w:sz w:val="24"/>
                <w:szCs w:val="24"/>
                <w:lang w:eastAsia="zh-CN"/>
              </w:rPr>
            </w:pPr>
            <w:r>
              <w:rPr>
                <w:sz w:val="24"/>
                <w:szCs w:val="24"/>
                <w:lang w:eastAsia="zh-CN"/>
              </w:rPr>
              <w:t>Data Privacy Solution</w:t>
            </w:r>
          </w:p>
        </w:tc>
        <w:tc>
          <w:tcPr>
            <w:tcW w:w="7371" w:type="dxa"/>
            <w:tcBorders>
              <w:top w:val="single" w:sz="6" w:space="0" w:color="auto"/>
              <w:left w:val="single" w:sz="6" w:space="0" w:color="auto"/>
              <w:bottom w:val="single" w:sz="6" w:space="0" w:color="auto"/>
              <w:right w:val="single" w:sz="6" w:space="0" w:color="auto"/>
            </w:tcBorders>
          </w:tcPr>
          <w:p w14:paraId="3A453027" w14:textId="2C728414" w:rsidR="00CC2F07" w:rsidRPr="00FB695F" w:rsidRDefault="00EF7968" w:rsidP="00BC49A9">
            <w:pPr>
              <w:pStyle w:val="af2"/>
              <w:rPr>
                <w:i/>
                <w:highlight w:val="yellow"/>
                <w:lang w:val="en-US" w:eastAsia="zh-CN"/>
              </w:rPr>
            </w:pPr>
            <w:r w:rsidRPr="00EF7968">
              <w:rPr>
                <w:i/>
                <w:lang w:val="en-US" w:eastAsia="zh-CN"/>
              </w:rPr>
              <w:t>N/A</w:t>
            </w:r>
            <w:r>
              <w:rPr>
                <w:i/>
                <w:highlight w:val="yellow"/>
                <w:lang w:val="en-US" w:eastAsia="zh-CN"/>
              </w:rPr>
              <w:t xml:space="preserve"> </w:t>
            </w:r>
          </w:p>
        </w:tc>
      </w:tr>
      <w:tr w:rsidR="00CC2F07" w:rsidRPr="00BC2010" w14:paraId="624B4115"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2FC80D33" w14:textId="0736608C" w:rsidR="00CC2F07" w:rsidRPr="00597936" w:rsidRDefault="00E7702F" w:rsidP="00BC49A9">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28AF25D6" w14:textId="3B2D2813" w:rsidR="00CC2F07" w:rsidRPr="00FB695F" w:rsidRDefault="00403B12" w:rsidP="00BC49A9">
            <w:pPr>
              <w:pStyle w:val="af2"/>
              <w:rPr>
                <w:i/>
                <w:highlight w:val="yellow"/>
                <w:lang w:val="en-US"/>
              </w:rPr>
            </w:pPr>
            <w:r w:rsidRPr="005307A2">
              <w:rPr>
                <w:i/>
                <w:lang w:val="en-US" w:eastAsia="zh-CN"/>
              </w:rPr>
              <w:t xml:space="preserve">The fundamental unit of computation is called </w:t>
            </w:r>
            <w:r>
              <w:rPr>
                <w:i/>
                <w:lang w:val="en-US" w:eastAsia="zh-CN"/>
              </w:rPr>
              <w:t>“gas</w:t>
            </w:r>
            <w:r>
              <w:rPr>
                <w:rFonts w:eastAsiaTheme="minorEastAsia"/>
                <w:i/>
                <w:lang w:val="en-US" w:eastAsia="zh-CN"/>
              </w:rPr>
              <w:t>”</w:t>
            </w:r>
            <w:r w:rsidRPr="005307A2">
              <w:rPr>
                <w:i/>
                <w:lang w:val="en-US" w:eastAsia="zh-CN"/>
              </w:rPr>
              <w:t xml:space="preserve">; </w:t>
            </w:r>
            <w:r>
              <w:rPr>
                <w:i/>
                <w:lang w:val="en-US" w:eastAsia="zh-CN"/>
              </w:rPr>
              <w:t>T</w:t>
            </w:r>
            <w:r w:rsidRPr="005307A2">
              <w:rPr>
                <w:i/>
                <w:lang w:val="en-US" w:eastAsia="zh-CN"/>
              </w:rPr>
              <w:t xml:space="preserve">he fee system is to require </w:t>
            </w:r>
            <w:r>
              <w:rPr>
                <w:i/>
                <w:lang w:val="en-US" w:eastAsia="zh-CN"/>
              </w:rPr>
              <w:t xml:space="preserve">a person </w:t>
            </w:r>
            <w:r w:rsidRPr="005307A2">
              <w:rPr>
                <w:i/>
                <w:lang w:val="en-US" w:eastAsia="zh-CN"/>
              </w:rPr>
              <w:t>to pay proportionately for every resource that they consume, including computation, bandwidth and</w:t>
            </w:r>
            <w:r>
              <w:rPr>
                <w:i/>
                <w:lang w:val="en-US" w:eastAsia="zh-CN"/>
              </w:rPr>
              <w:t xml:space="preserve"> storage;</w:t>
            </w:r>
          </w:p>
        </w:tc>
      </w:tr>
    </w:tbl>
    <w:p w14:paraId="631A0419" w14:textId="1FC10EA1" w:rsidR="007120A0" w:rsidRPr="0017770F" w:rsidRDefault="00AF7B65" w:rsidP="00AF7B65">
      <w:pPr>
        <w:tabs>
          <w:tab w:val="clear" w:pos="794"/>
          <w:tab w:val="clear" w:pos="1191"/>
          <w:tab w:val="clear" w:pos="1588"/>
          <w:tab w:val="clear" w:pos="1985"/>
          <w:tab w:val="left" w:pos="7056"/>
        </w:tabs>
      </w:pPr>
      <w:r>
        <w:tab/>
      </w: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7120A0" w:rsidRPr="00BC2010" w14:paraId="158C708C"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1AB7BAF8" w14:textId="77777777" w:rsidR="007120A0" w:rsidRPr="00BC2010" w:rsidRDefault="007120A0" w:rsidP="00BC49A9">
            <w:pPr>
              <w:pStyle w:val="FigureTitle"/>
              <w:keepLines w:val="0"/>
              <w:spacing w:before="0" w:after="0"/>
              <w:rPr>
                <w:sz w:val="24"/>
                <w:szCs w:val="24"/>
              </w:rPr>
            </w:pPr>
            <w:r>
              <w:rPr>
                <w:sz w:val="24"/>
                <w:szCs w:val="24"/>
              </w:rPr>
              <w:t>Platform</w:t>
            </w:r>
            <w:r w:rsidRPr="00BC2010">
              <w:rPr>
                <w:sz w:val="24"/>
                <w:szCs w:val="24"/>
              </w:rPr>
              <w:t xml:space="preserve"> </w:t>
            </w:r>
            <w:r>
              <w:t>N</w:t>
            </w:r>
            <w:r>
              <w:rPr>
                <w:sz w:val="24"/>
                <w:szCs w:val="24"/>
              </w:rPr>
              <w:t>etwork Management</w:t>
            </w:r>
          </w:p>
        </w:tc>
      </w:tr>
      <w:tr w:rsidR="00E7702F" w:rsidRPr="00BC2010" w14:paraId="06BBDCF5"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7C66408" w14:textId="4C2292FB" w:rsidR="00E7702F" w:rsidRPr="00BC2010" w:rsidRDefault="00E7702F" w:rsidP="00BC49A9">
            <w:pPr>
              <w:pStyle w:val="FigureTitle"/>
              <w:keepLines w:val="0"/>
              <w:spacing w:before="0" w:after="0"/>
              <w:jc w:val="left"/>
              <w:rPr>
                <w:sz w:val="24"/>
                <w:szCs w:val="24"/>
              </w:rPr>
            </w:pPr>
            <w:r w:rsidRPr="007B0B75">
              <w:rPr>
                <w:sz w:val="24"/>
                <w:szCs w:val="24"/>
              </w:rPr>
              <w:t>Node Scalability</w:t>
            </w:r>
          </w:p>
        </w:tc>
        <w:tc>
          <w:tcPr>
            <w:tcW w:w="7371" w:type="dxa"/>
            <w:tcBorders>
              <w:top w:val="single" w:sz="6" w:space="0" w:color="auto"/>
              <w:left w:val="single" w:sz="6" w:space="0" w:color="auto"/>
              <w:bottom w:val="single" w:sz="6" w:space="0" w:color="auto"/>
              <w:right w:val="single" w:sz="6" w:space="0" w:color="auto"/>
            </w:tcBorders>
            <w:hideMark/>
          </w:tcPr>
          <w:p w14:paraId="7A4A12B0" w14:textId="08A877E1" w:rsidR="00E7702F" w:rsidRPr="00FB695F" w:rsidRDefault="00333530" w:rsidP="00BC49A9">
            <w:pPr>
              <w:pStyle w:val="af2"/>
              <w:rPr>
                <w:i/>
                <w:highlight w:val="yellow"/>
                <w:lang w:val="en-US"/>
              </w:rPr>
            </w:pPr>
            <w:r w:rsidRPr="00333530">
              <w:rPr>
                <w:i/>
                <w:lang w:val="en-US"/>
              </w:rPr>
              <w:t>Thousands</w:t>
            </w:r>
          </w:p>
        </w:tc>
      </w:tr>
      <w:tr w:rsidR="00E7702F" w:rsidRPr="00BC2010" w14:paraId="7EA0B3D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0184F95" w14:textId="77777777" w:rsidR="00E7702F" w:rsidRPr="007B0B75" w:rsidRDefault="00E7702F" w:rsidP="00BC49A9">
            <w:pPr>
              <w:pStyle w:val="FigureTitle"/>
              <w:keepLines w:val="0"/>
              <w:spacing w:before="0" w:after="0"/>
              <w:jc w:val="left"/>
              <w:rPr>
                <w:sz w:val="24"/>
                <w:szCs w:val="24"/>
              </w:rPr>
            </w:pPr>
            <w:r>
              <w:rPr>
                <w:sz w:val="24"/>
                <w:szCs w:val="24"/>
              </w:rPr>
              <w:t>Network Structure</w:t>
            </w:r>
          </w:p>
        </w:tc>
        <w:tc>
          <w:tcPr>
            <w:tcW w:w="7371" w:type="dxa"/>
            <w:tcBorders>
              <w:top w:val="single" w:sz="6" w:space="0" w:color="auto"/>
              <w:left w:val="single" w:sz="6" w:space="0" w:color="auto"/>
              <w:bottom w:val="single" w:sz="6" w:space="0" w:color="auto"/>
              <w:right w:val="single" w:sz="6" w:space="0" w:color="auto"/>
            </w:tcBorders>
          </w:tcPr>
          <w:p w14:paraId="6630F12A" w14:textId="21825344" w:rsidR="00E7702F" w:rsidRPr="00AF7B65" w:rsidRDefault="0098528F" w:rsidP="00BC49A9">
            <w:pPr>
              <w:pStyle w:val="af2"/>
              <w:rPr>
                <w:i/>
                <w:lang w:val="en-US"/>
              </w:rPr>
            </w:pPr>
            <w:r w:rsidRPr="0098528F">
              <w:rPr>
                <w:i/>
                <w:lang w:val="en-US"/>
              </w:rPr>
              <w:t>Distributed</w:t>
            </w:r>
          </w:p>
        </w:tc>
      </w:tr>
      <w:tr w:rsidR="00E7702F" w:rsidRPr="00BC2010" w14:paraId="73ABEF17"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61F57C7" w14:textId="77777777" w:rsidR="00E7702F" w:rsidRPr="007B0B75" w:rsidRDefault="00E7702F" w:rsidP="00BC49A9">
            <w:pPr>
              <w:pStyle w:val="FigureTitle"/>
              <w:keepLines w:val="0"/>
              <w:spacing w:before="0" w:after="0"/>
              <w:jc w:val="left"/>
              <w:rPr>
                <w:sz w:val="24"/>
                <w:szCs w:val="24"/>
              </w:rPr>
            </w:pPr>
            <w:r>
              <w:rPr>
                <w:sz w:val="24"/>
                <w:szCs w:val="24"/>
              </w:rPr>
              <w:t>Network Discovery Protocol</w:t>
            </w:r>
          </w:p>
        </w:tc>
        <w:tc>
          <w:tcPr>
            <w:tcW w:w="7371" w:type="dxa"/>
            <w:tcBorders>
              <w:top w:val="single" w:sz="6" w:space="0" w:color="auto"/>
              <w:left w:val="single" w:sz="6" w:space="0" w:color="auto"/>
              <w:bottom w:val="single" w:sz="6" w:space="0" w:color="auto"/>
              <w:right w:val="single" w:sz="6" w:space="0" w:color="auto"/>
            </w:tcBorders>
          </w:tcPr>
          <w:p w14:paraId="578A675B" w14:textId="5307D9FA" w:rsidR="00E7702F" w:rsidRPr="000D51A9" w:rsidRDefault="00E7702F" w:rsidP="000D51A9">
            <w:pPr>
              <w:pStyle w:val="af2"/>
              <w:rPr>
                <w:i/>
                <w:lang w:val="en-US"/>
              </w:rPr>
            </w:pPr>
            <w:proofErr w:type="spellStart"/>
            <w:r w:rsidRPr="000D51A9">
              <w:rPr>
                <w:i/>
                <w:lang w:val="en-US"/>
              </w:rPr>
              <w:t>Kademlia</w:t>
            </w:r>
            <w:proofErr w:type="spellEnd"/>
            <w:r w:rsidRPr="000D51A9">
              <w:rPr>
                <w:i/>
                <w:lang w:val="en-US"/>
              </w:rPr>
              <w:t>-like;</w:t>
            </w:r>
          </w:p>
        </w:tc>
      </w:tr>
      <w:tr w:rsidR="00E7702F" w:rsidRPr="00BC2010" w14:paraId="72D4C056" w14:textId="77777777" w:rsidTr="00B76392">
        <w:tc>
          <w:tcPr>
            <w:tcW w:w="2402" w:type="dxa"/>
            <w:tcBorders>
              <w:top w:val="single" w:sz="6" w:space="0" w:color="auto"/>
              <w:left w:val="single" w:sz="6" w:space="0" w:color="auto"/>
              <w:bottom w:val="single" w:sz="6" w:space="0" w:color="auto"/>
              <w:right w:val="single" w:sz="6" w:space="0" w:color="auto"/>
            </w:tcBorders>
            <w:shd w:val="pct15" w:color="auto" w:fill="FFFFFF"/>
          </w:tcPr>
          <w:p w14:paraId="47D729A6" w14:textId="656D82E5" w:rsidR="00E7702F" w:rsidRDefault="00E7702F" w:rsidP="00E7702F">
            <w:pPr>
              <w:pStyle w:val="FigureTitle"/>
              <w:keepLines w:val="0"/>
              <w:spacing w:before="0" w:after="0"/>
              <w:jc w:val="left"/>
              <w:rPr>
                <w:sz w:val="24"/>
                <w:szCs w:val="24"/>
              </w:rPr>
            </w:pPr>
            <w:r w:rsidRPr="007B0B75">
              <w:rPr>
                <w:sz w:val="24"/>
                <w:szCs w:val="24"/>
              </w:rPr>
              <w:t>Byzantine Node Accepted?</w:t>
            </w:r>
            <w:r>
              <w:rPr>
                <w:sz w:val="24"/>
                <w:szCs w:val="24"/>
              </w:rPr>
              <w:t xml:space="preserve"> </w:t>
            </w:r>
          </w:p>
        </w:tc>
        <w:tc>
          <w:tcPr>
            <w:tcW w:w="7371" w:type="dxa"/>
            <w:tcBorders>
              <w:top w:val="single" w:sz="6" w:space="0" w:color="auto"/>
              <w:left w:val="single" w:sz="6" w:space="0" w:color="auto"/>
              <w:bottom w:val="single" w:sz="6" w:space="0" w:color="auto"/>
              <w:right w:val="single" w:sz="6" w:space="0" w:color="auto"/>
            </w:tcBorders>
            <w:shd w:val="clear" w:color="auto" w:fill="auto"/>
          </w:tcPr>
          <w:p w14:paraId="36018193" w14:textId="1025A4A7" w:rsidR="00E7702F" w:rsidRPr="00FB695F" w:rsidRDefault="00B76392" w:rsidP="00E7702F">
            <w:pPr>
              <w:pStyle w:val="af2"/>
              <w:rPr>
                <w:i/>
                <w:highlight w:val="yellow"/>
                <w:lang w:val="en-US"/>
              </w:rPr>
            </w:pPr>
            <w:r w:rsidRPr="00B76392">
              <w:rPr>
                <w:i/>
                <w:lang w:val="en-US"/>
              </w:rPr>
              <w:t>Yes</w:t>
            </w:r>
          </w:p>
        </w:tc>
      </w:tr>
      <w:tr w:rsidR="00E7702F" w:rsidRPr="00BC2010" w14:paraId="3C4D7FD9"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5F18E30" w14:textId="776A9FD9" w:rsidR="00E7702F" w:rsidRDefault="00E7702F" w:rsidP="00E7702F">
            <w:pPr>
              <w:pStyle w:val="FigureTitle"/>
              <w:keepLines w:val="0"/>
              <w:spacing w:before="0" w:after="0"/>
              <w:jc w:val="left"/>
              <w:rPr>
                <w:sz w:val="24"/>
                <w:szCs w:val="24"/>
              </w:rPr>
            </w:pPr>
            <w:r>
              <w:rPr>
                <w:sz w:val="24"/>
                <w:szCs w:val="24"/>
              </w:rPr>
              <w:t xml:space="preserve">P2P? </w:t>
            </w:r>
          </w:p>
        </w:tc>
        <w:tc>
          <w:tcPr>
            <w:tcW w:w="7371" w:type="dxa"/>
            <w:tcBorders>
              <w:top w:val="single" w:sz="6" w:space="0" w:color="auto"/>
              <w:left w:val="single" w:sz="6" w:space="0" w:color="auto"/>
              <w:bottom w:val="single" w:sz="6" w:space="0" w:color="auto"/>
              <w:right w:val="single" w:sz="6" w:space="0" w:color="auto"/>
            </w:tcBorders>
          </w:tcPr>
          <w:p w14:paraId="6C3B5C36" w14:textId="589DB1A9" w:rsidR="00E7702F" w:rsidRPr="00FB695F" w:rsidRDefault="000D51A9" w:rsidP="00333530">
            <w:pPr>
              <w:pStyle w:val="af2"/>
              <w:rPr>
                <w:i/>
                <w:highlight w:val="yellow"/>
                <w:lang w:val="en-US"/>
              </w:rPr>
            </w:pPr>
            <w:r>
              <w:rPr>
                <w:i/>
                <w:lang w:val="en-US"/>
              </w:rPr>
              <w:t>Yes</w:t>
            </w:r>
          </w:p>
        </w:tc>
      </w:tr>
      <w:tr w:rsidR="00E7702F" w:rsidRPr="00BC2010" w14:paraId="33FDB87C"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8BF0B1E" w14:textId="3F540F92" w:rsidR="00E7702F" w:rsidRDefault="00E7702F" w:rsidP="00E7702F">
            <w:pPr>
              <w:pStyle w:val="FigureTitle"/>
              <w:keepLines w:val="0"/>
              <w:spacing w:before="0" w:after="0"/>
              <w:jc w:val="left"/>
              <w:rPr>
                <w:sz w:val="24"/>
                <w:szCs w:val="24"/>
              </w:rPr>
            </w:pPr>
            <w:r>
              <w:rPr>
                <w:sz w:val="24"/>
                <w:szCs w:val="24"/>
              </w:rPr>
              <w:t>Data Exchange Protocol</w:t>
            </w:r>
          </w:p>
        </w:tc>
        <w:tc>
          <w:tcPr>
            <w:tcW w:w="7371" w:type="dxa"/>
            <w:tcBorders>
              <w:top w:val="single" w:sz="6" w:space="0" w:color="auto"/>
              <w:left w:val="single" w:sz="6" w:space="0" w:color="auto"/>
              <w:bottom w:val="single" w:sz="6" w:space="0" w:color="auto"/>
              <w:right w:val="single" w:sz="6" w:space="0" w:color="auto"/>
            </w:tcBorders>
          </w:tcPr>
          <w:p w14:paraId="0EE9A222" w14:textId="041D7080" w:rsidR="003A3D50" w:rsidRPr="00FB695F" w:rsidRDefault="00C96377" w:rsidP="00C96377">
            <w:pPr>
              <w:pStyle w:val="af2"/>
              <w:rPr>
                <w:i/>
                <w:highlight w:val="yellow"/>
                <w:lang w:val="en-US"/>
              </w:rPr>
            </w:pPr>
            <w:proofErr w:type="spellStart"/>
            <w:r>
              <w:rPr>
                <w:i/>
                <w:lang w:val="en-US"/>
              </w:rPr>
              <w:t>RLPx</w:t>
            </w:r>
            <w:proofErr w:type="spellEnd"/>
          </w:p>
        </w:tc>
      </w:tr>
      <w:tr w:rsidR="007120A0" w:rsidRPr="00BC2010" w14:paraId="0CEA464D" w14:textId="77777777" w:rsidTr="00E508C7">
        <w:tc>
          <w:tcPr>
            <w:tcW w:w="2402" w:type="dxa"/>
            <w:tcBorders>
              <w:top w:val="single" w:sz="6" w:space="0" w:color="auto"/>
              <w:left w:val="single" w:sz="6" w:space="0" w:color="auto"/>
              <w:bottom w:val="single" w:sz="4" w:space="0" w:color="auto"/>
              <w:right w:val="single" w:sz="6" w:space="0" w:color="auto"/>
            </w:tcBorders>
            <w:shd w:val="pct15" w:color="auto" w:fill="FFFFFF"/>
          </w:tcPr>
          <w:p w14:paraId="260027D0" w14:textId="77777777" w:rsidR="007120A0" w:rsidRDefault="007120A0" w:rsidP="00BC49A9">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4" w:space="0" w:color="auto"/>
              <w:right w:val="single" w:sz="6" w:space="0" w:color="auto"/>
            </w:tcBorders>
          </w:tcPr>
          <w:p w14:paraId="69034DEE" w14:textId="06649D47" w:rsidR="000D51A9" w:rsidRDefault="00EC3F42" w:rsidP="00BC49A9">
            <w:pPr>
              <w:pStyle w:val="af2"/>
              <w:rPr>
                <w:i/>
                <w:lang w:eastAsia="zh-CN"/>
              </w:rPr>
            </w:pPr>
            <w:hyperlink r:id="rId15" w:history="1">
              <w:r w:rsidR="000D51A9">
                <w:rPr>
                  <w:rStyle w:val="aa"/>
                </w:rPr>
                <w:t>https://github.com/ethereum/wiki/wiki/Kademlia-Peer-Selection</w:t>
              </w:r>
            </w:hyperlink>
            <w:r w:rsidR="000D51A9" w:rsidRPr="00FB695F">
              <w:rPr>
                <w:i/>
                <w:highlight w:val="yellow"/>
                <w:lang w:val="en-US"/>
              </w:rPr>
              <w:t xml:space="preserve">  </w:t>
            </w:r>
          </w:p>
          <w:p w14:paraId="3ED18192" w14:textId="77777777" w:rsidR="000D51A9" w:rsidRDefault="000D51A9" w:rsidP="00BC49A9">
            <w:pPr>
              <w:pStyle w:val="af2"/>
              <w:rPr>
                <w:i/>
                <w:lang w:eastAsia="zh-CN"/>
              </w:rPr>
            </w:pPr>
          </w:p>
          <w:p w14:paraId="304B74C8" w14:textId="77777777" w:rsidR="007120A0" w:rsidRDefault="00C96377" w:rsidP="00BC49A9">
            <w:pPr>
              <w:pStyle w:val="af2"/>
              <w:rPr>
                <w:i/>
                <w:lang w:eastAsia="zh-CN"/>
              </w:rPr>
            </w:pPr>
            <w:proofErr w:type="spellStart"/>
            <w:r w:rsidRPr="00C96377">
              <w:rPr>
                <w:i/>
                <w:lang w:eastAsia="zh-CN"/>
              </w:rPr>
              <w:t>RLPx</w:t>
            </w:r>
            <w:proofErr w:type="spellEnd"/>
            <w:r w:rsidRPr="00C96377">
              <w:rPr>
                <w:i/>
                <w:lang w:eastAsia="zh-CN"/>
              </w:rPr>
              <w:t xml:space="preserve"> transport protocol, a TCP-based transport protocol used for communication among Ethereum nodes. The protocol carries encrypted messages belonging to one or more 'capabilities' which are negotiated during connection establishment.</w:t>
            </w:r>
          </w:p>
          <w:p w14:paraId="2DB2402B" w14:textId="77777777" w:rsidR="000D51A9" w:rsidRDefault="00EC3F42" w:rsidP="00BC49A9">
            <w:pPr>
              <w:pStyle w:val="af2"/>
            </w:pPr>
            <w:hyperlink r:id="rId16" w:history="1">
              <w:r w:rsidR="000D51A9">
                <w:rPr>
                  <w:rStyle w:val="aa"/>
                </w:rPr>
                <w:t>https://github.com/ethereum/devp2p/blob/master/rlpx.md</w:t>
              </w:r>
            </w:hyperlink>
          </w:p>
          <w:p w14:paraId="6F04241C" w14:textId="297E2FFA" w:rsidR="000D51A9" w:rsidRPr="00FB695F" w:rsidRDefault="000D51A9" w:rsidP="00BC49A9">
            <w:pPr>
              <w:pStyle w:val="af2"/>
              <w:rPr>
                <w:i/>
                <w:highlight w:val="yellow"/>
                <w:lang w:val="en-US"/>
              </w:rPr>
            </w:pPr>
          </w:p>
        </w:tc>
      </w:tr>
    </w:tbl>
    <w:p w14:paraId="5B4200BC" w14:textId="77777777" w:rsidR="00312FE3" w:rsidRPr="0017770F" w:rsidRDefault="00312FE3" w:rsidP="0017770F"/>
    <w:p w14:paraId="0154D1EC" w14:textId="6289CB1D" w:rsidR="007120A0" w:rsidRDefault="007120A0" w:rsidP="007120A0">
      <w:pPr>
        <w:jc w:val="center"/>
        <w:outlineLvl w:val="0"/>
        <w:rPr>
          <w:b/>
          <w:u w:val="single"/>
        </w:rPr>
      </w:pPr>
      <w:r w:rsidRPr="0098615E">
        <w:rPr>
          <w:b/>
          <w:u w:val="single"/>
        </w:rPr>
        <w:t xml:space="preserve">Section </w:t>
      </w:r>
      <w:r>
        <w:rPr>
          <w:b/>
          <w:u w:val="single"/>
        </w:rPr>
        <w:t>6</w:t>
      </w:r>
      <w:r w:rsidRPr="0098615E">
        <w:rPr>
          <w:b/>
          <w:u w:val="single"/>
        </w:rPr>
        <w:t xml:space="preserve"> </w:t>
      </w:r>
      <w:proofErr w:type="spellStart"/>
      <w:r>
        <w:rPr>
          <w:b/>
          <w:u w:val="single"/>
        </w:rPr>
        <w:t>Utils</w:t>
      </w:r>
      <w:proofErr w:type="spellEnd"/>
    </w:p>
    <w:p w14:paraId="1F78BC8E" w14:textId="77777777" w:rsidR="00CC2F07" w:rsidRPr="0017770F" w:rsidRDefault="00CC2F07"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2039BF" w:rsidRPr="00BC2010" w14:paraId="359FC51D"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69FD4DD5" w14:textId="7C6606A0" w:rsidR="002039BF" w:rsidRPr="00BC2010" w:rsidRDefault="002039BF" w:rsidP="00BC49A9">
            <w:pPr>
              <w:pStyle w:val="FigureTitle"/>
              <w:keepLines w:val="0"/>
              <w:spacing w:before="0" w:after="0"/>
              <w:rPr>
                <w:sz w:val="24"/>
                <w:szCs w:val="24"/>
              </w:rPr>
            </w:pPr>
            <w:r>
              <w:rPr>
                <w:sz w:val="24"/>
                <w:szCs w:val="24"/>
              </w:rPr>
              <w:t>Platform</w:t>
            </w:r>
            <w:r w:rsidRPr="00BC2010">
              <w:rPr>
                <w:sz w:val="24"/>
                <w:szCs w:val="24"/>
              </w:rPr>
              <w:t xml:space="preserve"> </w:t>
            </w:r>
            <w:r w:rsidR="00705947">
              <w:t>Messag</w:t>
            </w:r>
            <w:r w:rsidR="00041841">
              <w:t>ing</w:t>
            </w:r>
            <w:r w:rsidR="007D3857">
              <w:t xml:space="preserve"> </w:t>
            </w:r>
            <w:r w:rsidR="00406DE6">
              <w:t>M</w:t>
            </w:r>
            <w:r w:rsidR="007D3857" w:rsidRPr="007D3857">
              <w:t>echanism</w:t>
            </w:r>
          </w:p>
        </w:tc>
      </w:tr>
      <w:tr w:rsidR="00B65656" w:rsidRPr="00BC2010" w14:paraId="58C03A3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D59B01E" w14:textId="2B294720" w:rsidR="00B65656" w:rsidRPr="00BC2010" w:rsidRDefault="00B65656" w:rsidP="00BC49A9">
            <w:pPr>
              <w:pStyle w:val="FigureTitle"/>
              <w:keepLines w:val="0"/>
              <w:spacing w:before="0" w:after="0"/>
              <w:jc w:val="left"/>
              <w:rPr>
                <w:sz w:val="24"/>
                <w:szCs w:val="24"/>
              </w:rPr>
            </w:pPr>
            <w:r>
              <w:rPr>
                <w:sz w:val="24"/>
                <w:szCs w:val="24"/>
              </w:rPr>
              <w:t>Protocol Type</w:t>
            </w:r>
          </w:p>
        </w:tc>
        <w:tc>
          <w:tcPr>
            <w:tcW w:w="7371" w:type="dxa"/>
            <w:tcBorders>
              <w:top w:val="single" w:sz="6" w:space="0" w:color="auto"/>
              <w:left w:val="single" w:sz="6" w:space="0" w:color="auto"/>
              <w:bottom w:val="single" w:sz="6" w:space="0" w:color="auto"/>
              <w:right w:val="single" w:sz="6" w:space="0" w:color="auto"/>
            </w:tcBorders>
            <w:hideMark/>
          </w:tcPr>
          <w:p w14:paraId="3214885E" w14:textId="59BC6FC1" w:rsidR="00B65656" w:rsidRPr="00580389" w:rsidRDefault="005C122F" w:rsidP="00BC49A9">
            <w:pPr>
              <w:pStyle w:val="af2"/>
              <w:rPr>
                <w:i/>
                <w:highlight w:val="yellow"/>
                <w:lang w:eastAsia="zh-CN"/>
              </w:rPr>
            </w:pPr>
            <w:r w:rsidRPr="00580389">
              <w:rPr>
                <w:i/>
                <w:lang w:eastAsia="zh-CN"/>
              </w:rPr>
              <w:t>RPC</w:t>
            </w:r>
          </w:p>
        </w:tc>
      </w:tr>
      <w:tr w:rsidR="002039BF" w:rsidRPr="00BC2010" w14:paraId="1ADB3B0C"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18729EC" w14:textId="22BB65AF" w:rsidR="002039BF" w:rsidRPr="00597936" w:rsidRDefault="00E7702F" w:rsidP="00BC49A9">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0A8C348C" w14:textId="46D9BA49" w:rsidR="005C122F" w:rsidRPr="005C122F" w:rsidRDefault="005C122F" w:rsidP="005C122F">
            <w:pPr>
              <w:rPr>
                <w:i/>
                <w:lang w:eastAsia="zh-CN"/>
              </w:rPr>
            </w:pPr>
            <w:r w:rsidRPr="005C122F">
              <w:rPr>
                <w:i/>
                <w:lang w:eastAsia="zh-CN"/>
              </w:rPr>
              <w:t xml:space="preserve">JSON-RPC is a stateless, </w:t>
            </w:r>
            <w:r w:rsidR="0098528F" w:rsidRPr="005C122F">
              <w:rPr>
                <w:i/>
                <w:lang w:eastAsia="zh-CN"/>
              </w:rPr>
              <w:t>lightweight</w:t>
            </w:r>
            <w:r w:rsidRPr="005C122F">
              <w:rPr>
                <w:i/>
                <w:lang w:eastAsia="zh-CN"/>
              </w:rPr>
              <w:t xml:space="preserve"> remote procedure call (RPC) protocol. Primarily this specification defines several data structures and the rules around their processing. It is transport agnostic in that the concepts can be used within the same process, over sockets, over HTTP, or in many various message passing environments. It uses JSON (RFC 4627) as data format.</w:t>
            </w:r>
          </w:p>
          <w:p w14:paraId="196034EE" w14:textId="607E986A" w:rsidR="002039BF" w:rsidRPr="00580389" w:rsidRDefault="00EC3F42" w:rsidP="00BC49A9">
            <w:pPr>
              <w:pStyle w:val="af2"/>
              <w:rPr>
                <w:i/>
                <w:highlight w:val="yellow"/>
                <w:lang w:eastAsia="zh-CN"/>
              </w:rPr>
            </w:pPr>
            <w:hyperlink r:id="rId17" w:history="1">
              <w:r w:rsidR="00580389">
                <w:rPr>
                  <w:rStyle w:val="aa"/>
                </w:rPr>
                <w:t>https://github.com/ethereum/wiki/wiki/JSON-RPC</w:t>
              </w:r>
            </w:hyperlink>
          </w:p>
        </w:tc>
      </w:tr>
    </w:tbl>
    <w:p w14:paraId="28D3DB1E" w14:textId="77777777" w:rsidR="00312FE3" w:rsidRPr="0017770F" w:rsidRDefault="00312FE3"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78689E" w:rsidRPr="00BC2010" w14:paraId="212AC1C0"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1D0D455D" w14:textId="4FAF5593" w:rsidR="0078689E" w:rsidRPr="00BC2010" w:rsidRDefault="0078689E" w:rsidP="00FA59AF">
            <w:pPr>
              <w:pStyle w:val="FigureTitle"/>
              <w:keepLines w:val="0"/>
              <w:spacing w:before="0" w:after="0"/>
              <w:rPr>
                <w:sz w:val="24"/>
                <w:szCs w:val="24"/>
              </w:rPr>
            </w:pPr>
            <w:r>
              <w:rPr>
                <w:sz w:val="24"/>
                <w:szCs w:val="24"/>
              </w:rPr>
              <w:t>Platform</w:t>
            </w:r>
            <w:r w:rsidRPr="00BC2010">
              <w:rPr>
                <w:sz w:val="24"/>
                <w:szCs w:val="24"/>
              </w:rPr>
              <w:t xml:space="preserve"> </w:t>
            </w:r>
            <w:r>
              <w:t>Crypto Librar</w:t>
            </w:r>
            <w:r w:rsidR="00FA59AF">
              <w:t>ies</w:t>
            </w:r>
          </w:p>
        </w:tc>
      </w:tr>
      <w:tr w:rsidR="00A11155" w:rsidRPr="00CA6807" w14:paraId="59D77C67"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204B8FFD" w14:textId="6C178389" w:rsidR="00A11155" w:rsidRPr="00BC2010" w:rsidRDefault="00A11155" w:rsidP="00A11155">
            <w:pPr>
              <w:pStyle w:val="FigureTitle"/>
              <w:keepLines w:val="0"/>
              <w:spacing w:before="0" w:after="0"/>
              <w:jc w:val="left"/>
              <w:rPr>
                <w:sz w:val="24"/>
                <w:szCs w:val="24"/>
              </w:rPr>
            </w:pPr>
            <w:r>
              <w:rPr>
                <w:sz w:val="24"/>
                <w:szCs w:val="24"/>
              </w:rPr>
              <w:t>Secure Network Connection Type</w:t>
            </w:r>
          </w:p>
        </w:tc>
        <w:tc>
          <w:tcPr>
            <w:tcW w:w="7371" w:type="dxa"/>
            <w:tcBorders>
              <w:top w:val="single" w:sz="6" w:space="0" w:color="auto"/>
              <w:left w:val="single" w:sz="6" w:space="0" w:color="auto"/>
              <w:bottom w:val="single" w:sz="6" w:space="0" w:color="auto"/>
              <w:right w:val="single" w:sz="6" w:space="0" w:color="auto"/>
            </w:tcBorders>
            <w:hideMark/>
          </w:tcPr>
          <w:p w14:paraId="0DDFB2B5" w14:textId="7B37292F" w:rsidR="00A11155" w:rsidRPr="008E218B" w:rsidRDefault="0098528F" w:rsidP="008E218B">
            <w:pPr>
              <w:pStyle w:val="af2"/>
              <w:rPr>
                <w:i/>
                <w:highlight w:val="yellow"/>
                <w:lang w:val="en-US"/>
              </w:rPr>
            </w:pPr>
            <w:r w:rsidRPr="0098528F">
              <w:rPr>
                <w:i/>
                <w:lang w:eastAsia="zh-CN"/>
              </w:rPr>
              <w:t xml:space="preserve">Communication via </w:t>
            </w:r>
            <w:r w:rsidR="008E218B">
              <w:rPr>
                <w:i/>
                <w:lang w:eastAsia="zh-CN"/>
              </w:rPr>
              <w:t xml:space="preserve">public </w:t>
            </w:r>
            <w:r w:rsidRPr="0098528F">
              <w:rPr>
                <w:i/>
                <w:lang w:eastAsia="zh-CN"/>
              </w:rPr>
              <w:t>Internet</w:t>
            </w:r>
            <w:r w:rsidR="008E218B">
              <w:rPr>
                <w:i/>
                <w:lang w:eastAsia="zh-CN"/>
              </w:rPr>
              <w:t xml:space="preserve"> (TCP + UDP)</w:t>
            </w:r>
            <w:r w:rsidRPr="0098528F">
              <w:rPr>
                <w:i/>
                <w:lang w:eastAsia="zh-CN"/>
              </w:rPr>
              <w:t>.</w:t>
            </w:r>
          </w:p>
        </w:tc>
      </w:tr>
      <w:tr w:rsidR="0078689E" w:rsidRPr="00ED3885" w14:paraId="61B87D68"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0057A8BD" w14:textId="0F163A18" w:rsidR="0078689E" w:rsidRPr="00BC2010" w:rsidRDefault="00CA6807" w:rsidP="00BC49A9">
            <w:pPr>
              <w:pStyle w:val="FigureTitle"/>
              <w:keepLines w:val="0"/>
              <w:spacing w:before="0" w:after="0"/>
              <w:jc w:val="left"/>
              <w:rPr>
                <w:sz w:val="24"/>
                <w:szCs w:val="24"/>
              </w:rPr>
            </w:pPr>
            <w:r>
              <w:rPr>
                <w:sz w:val="24"/>
                <w:szCs w:val="24"/>
              </w:rPr>
              <w:t>Cipher</w:t>
            </w:r>
            <w:r w:rsidR="00A11155">
              <w:rPr>
                <w:sz w:val="24"/>
                <w:szCs w:val="24"/>
              </w:rPr>
              <w:t xml:space="preserve"> Suites</w:t>
            </w:r>
          </w:p>
        </w:tc>
        <w:tc>
          <w:tcPr>
            <w:tcW w:w="7371" w:type="dxa"/>
            <w:tcBorders>
              <w:top w:val="single" w:sz="6" w:space="0" w:color="auto"/>
              <w:left w:val="single" w:sz="6" w:space="0" w:color="auto"/>
              <w:bottom w:val="single" w:sz="6" w:space="0" w:color="auto"/>
              <w:right w:val="single" w:sz="6" w:space="0" w:color="auto"/>
            </w:tcBorders>
            <w:hideMark/>
          </w:tcPr>
          <w:p w14:paraId="279D8675" w14:textId="612A77F1" w:rsidR="00ED3885" w:rsidRPr="00ED3885" w:rsidRDefault="00ED3885" w:rsidP="00ED3885">
            <w:pPr>
              <w:pStyle w:val="af2"/>
              <w:rPr>
                <w:i/>
                <w:lang w:val="en-US"/>
              </w:rPr>
            </w:pPr>
            <w:r w:rsidRPr="00ED3885">
              <w:rPr>
                <w:i/>
                <w:lang w:val="en-US" w:eastAsia="zh-CN"/>
              </w:rPr>
              <w:t xml:space="preserve">ECDSA </w:t>
            </w:r>
            <w:r>
              <w:rPr>
                <w:i/>
                <w:lang w:val="en-US"/>
              </w:rPr>
              <w:t xml:space="preserve">(Elliptic </w:t>
            </w:r>
            <w:r w:rsidRPr="00ED3885">
              <w:rPr>
                <w:i/>
                <w:lang w:val="en-US"/>
              </w:rPr>
              <w:t>Curve Digital Signature Algorithm) for it’s public-key</w:t>
            </w:r>
          </w:p>
          <w:p w14:paraId="2AC742A5" w14:textId="77777777" w:rsidR="00ED3885" w:rsidRDefault="00ED3885" w:rsidP="00E731C0">
            <w:pPr>
              <w:pStyle w:val="af2"/>
              <w:tabs>
                <w:tab w:val="left" w:pos="4980"/>
              </w:tabs>
              <w:rPr>
                <w:i/>
                <w:lang w:val="en-US"/>
              </w:rPr>
            </w:pPr>
            <w:r w:rsidRPr="00ED3885">
              <w:rPr>
                <w:i/>
                <w:lang w:val="en-US"/>
              </w:rPr>
              <w:t>cryptography and KECCAK-256 for hashing</w:t>
            </w:r>
          </w:p>
          <w:p w14:paraId="3DF100CD" w14:textId="1B23242B" w:rsidR="00E731C0" w:rsidRPr="00ED3885" w:rsidRDefault="00E731C0" w:rsidP="00E731C0">
            <w:pPr>
              <w:pStyle w:val="af2"/>
              <w:tabs>
                <w:tab w:val="left" w:pos="4980"/>
              </w:tabs>
              <w:rPr>
                <w:i/>
                <w:highlight w:val="yellow"/>
                <w:lang w:val="en-US"/>
              </w:rPr>
            </w:pPr>
            <w:r>
              <w:rPr>
                <w:i/>
                <w:lang w:val="en-US"/>
              </w:rPr>
              <w:t xml:space="preserve">There is a discussion about how these algorithms were implemented at: </w:t>
            </w:r>
            <w:r>
              <w:t xml:space="preserve"> </w:t>
            </w:r>
            <w:hyperlink r:id="rId18" w:history="1">
              <w:r>
                <w:rPr>
                  <w:rStyle w:val="aa"/>
                </w:rPr>
                <w:t>https://ethereum.stackexchange.com/questions/71657/cipher-suites-open-source</w:t>
              </w:r>
            </w:hyperlink>
          </w:p>
        </w:tc>
      </w:tr>
      <w:tr w:rsidR="0078689E" w:rsidRPr="00BC2010" w14:paraId="65AA99BF"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DAFEB33" w14:textId="4C81CFDC" w:rsidR="0078689E" w:rsidRPr="00597936" w:rsidRDefault="00E7702F" w:rsidP="00BC49A9">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60DEFD5C" w14:textId="2EF27B00" w:rsidR="0078689E" w:rsidRPr="00FB695F" w:rsidRDefault="008E218B" w:rsidP="00BC49A9">
            <w:pPr>
              <w:pStyle w:val="af2"/>
              <w:rPr>
                <w:i/>
                <w:highlight w:val="yellow"/>
                <w:lang w:val="en-US"/>
              </w:rPr>
            </w:pPr>
            <w:proofErr w:type="spellStart"/>
            <w:r w:rsidRPr="008E218B">
              <w:rPr>
                <w:i/>
                <w:lang w:val="en-US"/>
              </w:rPr>
              <w:t>Geth</w:t>
            </w:r>
            <w:proofErr w:type="spellEnd"/>
            <w:r w:rsidRPr="008E218B">
              <w:rPr>
                <w:i/>
                <w:lang w:val="en-US"/>
              </w:rPr>
              <w:t xml:space="preserve"> </w:t>
            </w:r>
            <w:r>
              <w:rPr>
                <w:i/>
                <w:lang w:val="en-US"/>
              </w:rPr>
              <w:t>(</w:t>
            </w:r>
            <w:r w:rsidRPr="008E218B">
              <w:rPr>
                <w:i/>
                <w:lang w:val="en-US"/>
              </w:rPr>
              <w:t>The official Ethereum client node software</w:t>
            </w:r>
            <w:r>
              <w:rPr>
                <w:i/>
                <w:lang w:val="en-US"/>
              </w:rPr>
              <w:t xml:space="preserve">) </w:t>
            </w:r>
            <w:r w:rsidRPr="008E218B">
              <w:rPr>
                <w:i/>
                <w:lang w:val="en-US"/>
              </w:rPr>
              <w:t>uses UDP connection to exchange information about the P2P network.</w:t>
            </w:r>
            <w:r>
              <w:rPr>
                <w:i/>
                <w:lang w:val="en-US"/>
              </w:rPr>
              <w:t xml:space="preserve"> </w:t>
            </w:r>
            <w:r>
              <w:t xml:space="preserve"> </w:t>
            </w:r>
            <w:r w:rsidRPr="008E218B">
              <w:rPr>
                <w:i/>
                <w:lang w:val="en-US"/>
              </w:rPr>
              <w:t xml:space="preserve">After establishing peer connections, </w:t>
            </w:r>
            <w:proofErr w:type="spellStart"/>
            <w:r w:rsidRPr="008E218B">
              <w:rPr>
                <w:i/>
                <w:lang w:val="en-US"/>
              </w:rPr>
              <w:t>Geth</w:t>
            </w:r>
            <w:proofErr w:type="spellEnd"/>
            <w:r w:rsidRPr="008E218B">
              <w:rPr>
                <w:i/>
                <w:lang w:val="en-US"/>
              </w:rPr>
              <w:t xml:space="preserve"> nodes exchange blockchain information via encrypted and authenticated TCP connections.</w:t>
            </w:r>
          </w:p>
        </w:tc>
      </w:tr>
    </w:tbl>
    <w:p w14:paraId="3889CDF1" w14:textId="77777777" w:rsidR="00A37552" w:rsidRPr="0017770F" w:rsidRDefault="00A37552" w:rsidP="0017770F"/>
    <w:p w14:paraId="481A1249" w14:textId="62C1AC3C" w:rsidR="004163B5" w:rsidRDefault="004163B5" w:rsidP="004163B5">
      <w:pPr>
        <w:jc w:val="center"/>
        <w:outlineLvl w:val="0"/>
        <w:rPr>
          <w:b/>
          <w:u w:val="single"/>
        </w:rPr>
      </w:pPr>
      <w:r w:rsidRPr="0098615E">
        <w:rPr>
          <w:b/>
          <w:u w:val="single"/>
        </w:rPr>
        <w:t xml:space="preserve">Section </w:t>
      </w:r>
      <w:r w:rsidR="007120A0">
        <w:rPr>
          <w:b/>
          <w:u w:val="single"/>
        </w:rPr>
        <w:t>7</w:t>
      </w:r>
      <w:r w:rsidRPr="0098615E">
        <w:rPr>
          <w:b/>
          <w:u w:val="single"/>
        </w:rPr>
        <w:t xml:space="preserve"> </w:t>
      </w:r>
      <w:r>
        <w:rPr>
          <w:b/>
          <w:u w:val="single"/>
        </w:rPr>
        <w:t xml:space="preserve">Operation &amp; </w:t>
      </w:r>
      <w:r w:rsidR="00CA42C5">
        <w:rPr>
          <w:b/>
          <w:u w:val="single"/>
        </w:rPr>
        <w:t>Maintenance</w:t>
      </w:r>
    </w:p>
    <w:p w14:paraId="2B3C4573" w14:textId="77777777" w:rsidR="004163B5" w:rsidRPr="0017770F" w:rsidRDefault="004163B5"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4163B5" w:rsidRPr="00BC2010" w14:paraId="566264DD"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424118D4" w14:textId="03CE1ED7" w:rsidR="004163B5" w:rsidRPr="00BC2010" w:rsidRDefault="004163B5" w:rsidP="00BC49A9">
            <w:pPr>
              <w:pStyle w:val="FigureTitle"/>
              <w:keepLines w:val="0"/>
              <w:spacing w:before="0" w:after="0"/>
              <w:rPr>
                <w:sz w:val="24"/>
                <w:szCs w:val="24"/>
              </w:rPr>
            </w:pPr>
            <w:r>
              <w:rPr>
                <w:sz w:val="24"/>
                <w:szCs w:val="24"/>
              </w:rPr>
              <w:t>Platform</w:t>
            </w:r>
            <w:r>
              <w:t xml:space="preserve"> </w:t>
            </w:r>
            <w:r>
              <w:rPr>
                <w:sz w:val="24"/>
                <w:szCs w:val="24"/>
              </w:rPr>
              <w:t xml:space="preserve">system management – </w:t>
            </w:r>
            <w:r w:rsidR="007120A0">
              <w:rPr>
                <w:sz w:val="24"/>
                <w:szCs w:val="24"/>
              </w:rPr>
              <w:t>N</w:t>
            </w:r>
            <w:r w:rsidRPr="00284428">
              <w:rPr>
                <w:sz w:val="24"/>
                <w:szCs w:val="24"/>
              </w:rPr>
              <w:t>ode</w:t>
            </w:r>
          </w:p>
        </w:tc>
      </w:tr>
      <w:tr w:rsidR="00E7702F" w:rsidRPr="00BC2010" w14:paraId="14BC1142"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17C4690D" w14:textId="2083A091" w:rsidR="00E7702F" w:rsidRPr="00BC2010" w:rsidRDefault="00E7702F" w:rsidP="00BC49A9">
            <w:pPr>
              <w:pStyle w:val="FigureTitle"/>
              <w:keepLines w:val="0"/>
              <w:spacing w:before="0" w:after="0"/>
              <w:jc w:val="left"/>
              <w:rPr>
                <w:sz w:val="24"/>
                <w:szCs w:val="24"/>
                <w:lang w:eastAsia="zh-CN"/>
              </w:rPr>
            </w:pPr>
            <w:r>
              <w:rPr>
                <w:sz w:val="24"/>
                <w:szCs w:val="24"/>
              </w:rPr>
              <w:t>Log</w:t>
            </w:r>
          </w:p>
        </w:tc>
        <w:tc>
          <w:tcPr>
            <w:tcW w:w="7371" w:type="dxa"/>
            <w:tcBorders>
              <w:top w:val="single" w:sz="6" w:space="0" w:color="auto"/>
              <w:left w:val="single" w:sz="6" w:space="0" w:color="auto"/>
              <w:bottom w:val="single" w:sz="6" w:space="0" w:color="auto"/>
              <w:right w:val="single" w:sz="6" w:space="0" w:color="auto"/>
            </w:tcBorders>
            <w:hideMark/>
          </w:tcPr>
          <w:p w14:paraId="5FECA67E" w14:textId="0F2A4515" w:rsidR="00E7702F" w:rsidRPr="00FB695F" w:rsidRDefault="00B76392" w:rsidP="00BC49A9">
            <w:pPr>
              <w:pStyle w:val="af2"/>
              <w:rPr>
                <w:i/>
                <w:highlight w:val="yellow"/>
                <w:lang w:val="en-US"/>
              </w:rPr>
            </w:pPr>
            <w:r w:rsidRPr="00B76392">
              <w:rPr>
                <w:i/>
                <w:lang w:val="en-US"/>
              </w:rPr>
              <w:t>Yes</w:t>
            </w:r>
          </w:p>
        </w:tc>
      </w:tr>
      <w:tr w:rsidR="00E7702F" w:rsidRPr="00BC2010" w14:paraId="2428889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2809002" w14:textId="74B390C5" w:rsidR="00E7702F" w:rsidRDefault="00E7702F" w:rsidP="00E7702F">
            <w:pPr>
              <w:pStyle w:val="FigureTitle"/>
              <w:keepLines w:val="0"/>
              <w:spacing w:before="0" w:after="0"/>
              <w:jc w:val="left"/>
              <w:rPr>
                <w:sz w:val="24"/>
                <w:szCs w:val="24"/>
              </w:rPr>
            </w:pPr>
            <w:r>
              <w:rPr>
                <w:sz w:val="24"/>
                <w:szCs w:val="24"/>
              </w:rPr>
              <w:t>Monitoring</w:t>
            </w:r>
          </w:p>
        </w:tc>
        <w:tc>
          <w:tcPr>
            <w:tcW w:w="7371" w:type="dxa"/>
            <w:tcBorders>
              <w:top w:val="single" w:sz="6" w:space="0" w:color="auto"/>
              <w:left w:val="single" w:sz="6" w:space="0" w:color="auto"/>
              <w:bottom w:val="single" w:sz="6" w:space="0" w:color="auto"/>
              <w:right w:val="single" w:sz="6" w:space="0" w:color="auto"/>
            </w:tcBorders>
          </w:tcPr>
          <w:p w14:paraId="44F272BD" w14:textId="2B9D45BF" w:rsidR="00E7702F" w:rsidRPr="00FB695F" w:rsidRDefault="00EC3F42" w:rsidP="00E7702F">
            <w:pPr>
              <w:pStyle w:val="af2"/>
              <w:rPr>
                <w:i/>
                <w:highlight w:val="yellow"/>
                <w:lang w:val="en-US"/>
              </w:rPr>
            </w:pPr>
            <w:hyperlink r:id="rId19" w:history="1">
              <w:r w:rsidR="00B76392">
                <w:rPr>
                  <w:rStyle w:val="aa"/>
                </w:rPr>
                <w:t>https://www.ethernodes.org/</w:t>
              </w:r>
            </w:hyperlink>
          </w:p>
        </w:tc>
      </w:tr>
      <w:tr w:rsidR="00E7702F" w:rsidRPr="00BC2010" w14:paraId="1ED51856"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3EC2284" w14:textId="122DB861" w:rsidR="00E7702F" w:rsidRPr="00597936" w:rsidRDefault="00E7702F" w:rsidP="00E7702F">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7B9A5C2F" w14:textId="77777777" w:rsidR="00E7702F" w:rsidRDefault="004E66D4" w:rsidP="004E66D4">
            <w:pPr>
              <w:pStyle w:val="af2"/>
              <w:rPr>
                <w:i/>
                <w:lang w:val="en-US"/>
              </w:rPr>
            </w:pPr>
            <w:proofErr w:type="spellStart"/>
            <w:r w:rsidRPr="004E66D4">
              <w:rPr>
                <w:i/>
                <w:lang w:val="en-US"/>
              </w:rPr>
              <w:t>Ethernodes</w:t>
            </w:r>
            <w:proofErr w:type="spellEnd"/>
            <w:r w:rsidRPr="004E66D4">
              <w:rPr>
                <w:i/>
                <w:lang w:val="en-US"/>
              </w:rPr>
              <w:t xml:space="preserve"> allows anyone</w:t>
            </w:r>
            <w:r>
              <w:rPr>
                <w:i/>
                <w:lang w:val="en-US"/>
              </w:rPr>
              <w:t xml:space="preserve"> to see the number of nodes and </w:t>
            </w:r>
            <w:r w:rsidRPr="004E66D4">
              <w:rPr>
                <w:i/>
                <w:lang w:val="en-US"/>
              </w:rPr>
              <w:t>where they are located</w:t>
            </w:r>
          </w:p>
          <w:p w14:paraId="64F4CFCF" w14:textId="791CBE98" w:rsidR="004E66D4" w:rsidRPr="004E66D4" w:rsidRDefault="004E66D4" w:rsidP="004E66D4">
            <w:pPr>
              <w:pStyle w:val="af2"/>
              <w:rPr>
                <w:i/>
                <w:lang w:val="en-US"/>
              </w:rPr>
            </w:pPr>
            <w:r>
              <w:rPr>
                <w:i/>
                <w:lang w:val="en-US"/>
              </w:rPr>
              <w:t xml:space="preserve">There </w:t>
            </w:r>
            <w:proofErr w:type="gramStart"/>
            <w:r>
              <w:rPr>
                <w:i/>
                <w:lang w:val="en-US"/>
              </w:rPr>
              <w:t>is</w:t>
            </w:r>
            <w:proofErr w:type="gramEnd"/>
            <w:r>
              <w:rPr>
                <w:i/>
                <w:lang w:val="en-US"/>
              </w:rPr>
              <w:t xml:space="preserve"> no special nodes (</w:t>
            </w:r>
            <w:proofErr w:type="spellStart"/>
            <w:r>
              <w:rPr>
                <w:i/>
                <w:lang w:val="en-US"/>
              </w:rPr>
              <w:t>masternodes</w:t>
            </w:r>
            <w:proofErr w:type="spellEnd"/>
            <w:r>
              <w:rPr>
                <w:i/>
                <w:lang w:val="en-US"/>
              </w:rPr>
              <w:t xml:space="preserve">, special block producers </w:t>
            </w:r>
            <w:proofErr w:type="spellStart"/>
            <w:r>
              <w:rPr>
                <w:i/>
                <w:lang w:val="en-US"/>
              </w:rPr>
              <w:t>etc</w:t>
            </w:r>
            <w:proofErr w:type="spellEnd"/>
            <w:r>
              <w:rPr>
                <w:i/>
                <w:lang w:val="en-US"/>
              </w:rPr>
              <w:t xml:space="preserve">) in the network. </w:t>
            </w:r>
          </w:p>
        </w:tc>
      </w:tr>
    </w:tbl>
    <w:p w14:paraId="51B6B6E7" w14:textId="77777777" w:rsidR="004163B5" w:rsidRDefault="004163B5" w:rsidP="004163B5">
      <w:pPr>
        <w:rPr>
          <w:b/>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4163B5" w:rsidRPr="00BC2010" w14:paraId="5E7D5E4B"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699399BA" w14:textId="23638343" w:rsidR="004163B5" w:rsidRPr="00BC2010" w:rsidRDefault="004163B5" w:rsidP="00BC49A9">
            <w:pPr>
              <w:pStyle w:val="FigureTitle"/>
              <w:keepLines w:val="0"/>
              <w:spacing w:before="0" w:after="0"/>
              <w:rPr>
                <w:sz w:val="24"/>
                <w:szCs w:val="24"/>
              </w:rPr>
            </w:pPr>
            <w:r>
              <w:rPr>
                <w:sz w:val="24"/>
                <w:szCs w:val="24"/>
              </w:rPr>
              <w:t>Platform</w:t>
            </w:r>
            <w:r>
              <w:t xml:space="preserve"> </w:t>
            </w:r>
            <w:r>
              <w:rPr>
                <w:sz w:val="24"/>
                <w:szCs w:val="24"/>
              </w:rPr>
              <w:t xml:space="preserve">system management – </w:t>
            </w:r>
            <w:r w:rsidR="00DA3BBC">
              <w:rPr>
                <w:sz w:val="24"/>
                <w:szCs w:val="24"/>
              </w:rPr>
              <w:t>C</w:t>
            </w:r>
            <w:r>
              <w:rPr>
                <w:sz w:val="24"/>
                <w:szCs w:val="24"/>
              </w:rPr>
              <w:t xml:space="preserve">hain </w:t>
            </w:r>
            <w:r w:rsidR="00DA3BBC">
              <w:rPr>
                <w:sz w:val="24"/>
                <w:szCs w:val="24"/>
              </w:rPr>
              <w:t>N</w:t>
            </w:r>
            <w:r>
              <w:rPr>
                <w:sz w:val="24"/>
                <w:szCs w:val="24"/>
              </w:rPr>
              <w:t>etwork</w:t>
            </w:r>
          </w:p>
        </w:tc>
      </w:tr>
      <w:tr w:rsidR="00E7702F" w:rsidRPr="00BC2010" w14:paraId="4600106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0A974867" w14:textId="504DA321" w:rsidR="00E7702F" w:rsidRPr="00BC2010" w:rsidRDefault="00E7702F" w:rsidP="00BC49A9">
            <w:pPr>
              <w:pStyle w:val="FigureTitle"/>
              <w:keepLines w:val="0"/>
              <w:spacing w:before="0" w:after="0"/>
              <w:jc w:val="left"/>
              <w:rPr>
                <w:sz w:val="24"/>
                <w:szCs w:val="24"/>
              </w:rPr>
            </w:pPr>
            <w:r>
              <w:rPr>
                <w:sz w:val="24"/>
                <w:szCs w:val="24"/>
              </w:rPr>
              <w:t>Permission Control</w:t>
            </w:r>
          </w:p>
        </w:tc>
        <w:tc>
          <w:tcPr>
            <w:tcW w:w="7371" w:type="dxa"/>
            <w:tcBorders>
              <w:top w:val="single" w:sz="6" w:space="0" w:color="auto"/>
              <w:left w:val="single" w:sz="6" w:space="0" w:color="auto"/>
              <w:bottom w:val="single" w:sz="6" w:space="0" w:color="auto"/>
              <w:right w:val="single" w:sz="6" w:space="0" w:color="auto"/>
            </w:tcBorders>
            <w:hideMark/>
          </w:tcPr>
          <w:p w14:paraId="6445E766" w14:textId="68CB1263" w:rsidR="009A2A3E" w:rsidRDefault="009A2A3E" w:rsidP="00BC49A9">
            <w:pPr>
              <w:pStyle w:val="af2"/>
              <w:rPr>
                <w:i/>
                <w:lang w:val="en-US"/>
              </w:rPr>
            </w:pPr>
            <w:r>
              <w:rPr>
                <w:i/>
                <w:lang w:val="en-US"/>
              </w:rPr>
              <w:t>By code only</w:t>
            </w:r>
          </w:p>
          <w:p w14:paraId="05FFEBA7" w14:textId="52AD7A9E" w:rsidR="00E7702F" w:rsidRPr="00FB695F" w:rsidRDefault="009A2A3E" w:rsidP="00BC49A9">
            <w:pPr>
              <w:pStyle w:val="af2"/>
              <w:rPr>
                <w:i/>
                <w:highlight w:val="yellow"/>
                <w:lang w:val="en-US"/>
              </w:rPr>
            </w:pPr>
            <w:r w:rsidRPr="009A2A3E">
              <w:rPr>
                <w:i/>
                <w:lang w:val="en-US"/>
              </w:rPr>
              <w:t>N/A</w:t>
            </w:r>
          </w:p>
        </w:tc>
      </w:tr>
      <w:tr w:rsidR="00E7702F" w:rsidRPr="00BC2010" w14:paraId="493E1393"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48D6061" w14:textId="754E1A23" w:rsidR="00E7702F" w:rsidRDefault="00E7702F" w:rsidP="00E7702F">
            <w:pPr>
              <w:pStyle w:val="FigureTitle"/>
              <w:keepLines w:val="0"/>
              <w:spacing w:before="0" w:after="0"/>
              <w:jc w:val="left"/>
              <w:rPr>
                <w:sz w:val="24"/>
                <w:szCs w:val="24"/>
              </w:rPr>
            </w:pPr>
            <w:r>
              <w:rPr>
                <w:sz w:val="24"/>
                <w:szCs w:val="24"/>
              </w:rPr>
              <w:t>Auditing</w:t>
            </w:r>
          </w:p>
        </w:tc>
        <w:tc>
          <w:tcPr>
            <w:tcW w:w="7371" w:type="dxa"/>
            <w:tcBorders>
              <w:top w:val="single" w:sz="6" w:space="0" w:color="auto"/>
              <w:left w:val="single" w:sz="6" w:space="0" w:color="auto"/>
              <w:bottom w:val="single" w:sz="6" w:space="0" w:color="auto"/>
              <w:right w:val="single" w:sz="6" w:space="0" w:color="auto"/>
            </w:tcBorders>
          </w:tcPr>
          <w:p w14:paraId="79FBBAE6" w14:textId="46FCCB3F" w:rsidR="00E7702F" w:rsidRPr="00FB695F" w:rsidRDefault="009A2A3E" w:rsidP="00C764CC">
            <w:pPr>
              <w:pStyle w:val="af2"/>
              <w:rPr>
                <w:i/>
                <w:highlight w:val="yellow"/>
                <w:lang w:val="en-US"/>
              </w:rPr>
            </w:pPr>
            <w:r w:rsidRPr="009A2A3E">
              <w:rPr>
                <w:i/>
                <w:lang w:val="en-US"/>
              </w:rPr>
              <w:t xml:space="preserve">Information public available in blockchain explorers like </w:t>
            </w:r>
            <w:r w:rsidRPr="009A2A3E">
              <w:t xml:space="preserve"> </w:t>
            </w:r>
            <w:hyperlink r:id="rId20" w:history="1">
              <w:r w:rsidRPr="00DA3440">
                <w:rPr>
                  <w:rStyle w:val="aa"/>
                  <w:i/>
                  <w:lang w:val="en-US"/>
                </w:rPr>
                <w:t>https://etherscan.io</w:t>
              </w:r>
            </w:hyperlink>
            <w:r w:rsidR="00C764CC">
              <w:rPr>
                <w:i/>
                <w:lang w:val="en-US"/>
              </w:rPr>
              <w:t xml:space="preserve">. </w:t>
            </w:r>
          </w:p>
        </w:tc>
      </w:tr>
      <w:tr w:rsidR="00E7702F" w:rsidRPr="00BC2010" w14:paraId="3B70F99A"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B81213F" w14:textId="62586CAD" w:rsidR="00E7702F" w:rsidRDefault="00E7702F" w:rsidP="00E7702F">
            <w:pPr>
              <w:pStyle w:val="FigureTitle"/>
              <w:keepLines w:val="0"/>
              <w:spacing w:before="0" w:after="0"/>
              <w:jc w:val="left"/>
              <w:rPr>
                <w:sz w:val="24"/>
                <w:szCs w:val="24"/>
              </w:rPr>
            </w:pPr>
            <w:r>
              <w:rPr>
                <w:sz w:val="24"/>
                <w:szCs w:val="24"/>
              </w:rPr>
              <w:t>Supervisory Support</w:t>
            </w:r>
          </w:p>
        </w:tc>
        <w:tc>
          <w:tcPr>
            <w:tcW w:w="7371" w:type="dxa"/>
            <w:tcBorders>
              <w:top w:val="single" w:sz="6" w:space="0" w:color="auto"/>
              <w:left w:val="single" w:sz="6" w:space="0" w:color="auto"/>
              <w:bottom w:val="single" w:sz="6" w:space="0" w:color="auto"/>
              <w:right w:val="single" w:sz="6" w:space="0" w:color="auto"/>
            </w:tcBorders>
          </w:tcPr>
          <w:p w14:paraId="73E536B7" w14:textId="0E3F36D0" w:rsidR="00E7702F" w:rsidRPr="00FB695F" w:rsidRDefault="009A2A3E" w:rsidP="009A2A3E">
            <w:pPr>
              <w:pStyle w:val="af2"/>
              <w:rPr>
                <w:i/>
                <w:highlight w:val="yellow"/>
                <w:lang w:eastAsia="zh-CN"/>
              </w:rPr>
            </w:pPr>
            <w:r w:rsidRPr="009A2A3E">
              <w:rPr>
                <w:i/>
                <w:lang w:eastAsia="zh-CN"/>
              </w:rPr>
              <w:t>N/A</w:t>
            </w:r>
          </w:p>
        </w:tc>
      </w:tr>
      <w:tr w:rsidR="00E7702F" w:rsidRPr="00BC2010" w14:paraId="504724D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8244ACE" w14:textId="2876600C" w:rsidR="00E7702F" w:rsidRPr="00597936" w:rsidRDefault="00E7702F" w:rsidP="00E7702F">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2356B414" w14:textId="57D62609" w:rsidR="00E7702F" w:rsidRPr="00FB695F" w:rsidRDefault="00C764CC" w:rsidP="00C764CC">
            <w:pPr>
              <w:pStyle w:val="af2"/>
              <w:rPr>
                <w:i/>
                <w:highlight w:val="yellow"/>
                <w:lang w:val="en-US"/>
              </w:rPr>
            </w:pPr>
            <w:r>
              <w:rPr>
                <w:i/>
                <w:lang w:val="en-US"/>
              </w:rPr>
              <w:t xml:space="preserve">Etherscan.io </w:t>
            </w:r>
            <w:r w:rsidRPr="00C764CC">
              <w:rPr>
                <w:i/>
                <w:lang w:val="en-US"/>
              </w:rPr>
              <w:t>shows information about blocks,</w:t>
            </w:r>
            <w:r>
              <w:rPr>
                <w:i/>
                <w:lang w:val="en-US"/>
              </w:rPr>
              <w:t xml:space="preserve"> </w:t>
            </w:r>
            <w:r w:rsidRPr="00C764CC">
              <w:rPr>
                <w:i/>
                <w:lang w:val="en-US"/>
              </w:rPr>
              <w:t>transactions, tokens, smart contracts, addresses and the history of</w:t>
            </w:r>
            <w:r>
              <w:rPr>
                <w:i/>
                <w:lang w:val="en-US"/>
              </w:rPr>
              <w:t xml:space="preserve"> </w:t>
            </w:r>
            <w:r w:rsidRPr="00C764CC">
              <w:rPr>
                <w:i/>
                <w:lang w:val="en-US"/>
              </w:rPr>
              <w:t>its transactions. Etherscan.io is independently operated and</w:t>
            </w:r>
            <w:r>
              <w:rPr>
                <w:i/>
                <w:lang w:val="en-US"/>
              </w:rPr>
              <w:t xml:space="preserve"> </w:t>
            </w:r>
            <w:r w:rsidRPr="00C764CC">
              <w:rPr>
                <w:i/>
                <w:lang w:val="en-US"/>
              </w:rPr>
              <w:t>developed independent of the Ethereum Foundation</w:t>
            </w:r>
          </w:p>
        </w:tc>
      </w:tr>
    </w:tbl>
    <w:p w14:paraId="0401F500" w14:textId="77777777" w:rsidR="003E2C65" w:rsidRPr="0017770F" w:rsidRDefault="003E2C65" w:rsidP="0017770F"/>
    <w:p w14:paraId="13B354E7" w14:textId="1BED91E0" w:rsidR="00930718" w:rsidRDefault="00930718" w:rsidP="00041841">
      <w:pPr>
        <w:ind w:left="567"/>
        <w:jc w:val="center"/>
        <w:outlineLvl w:val="0"/>
        <w:rPr>
          <w:b/>
          <w:u w:val="single"/>
        </w:rPr>
      </w:pPr>
      <w:r w:rsidRPr="0098615E">
        <w:rPr>
          <w:b/>
          <w:u w:val="single"/>
        </w:rPr>
        <w:t xml:space="preserve">Section </w:t>
      </w:r>
      <w:r w:rsidR="0061102F">
        <w:rPr>
          <w:b/>
          <w:u w:val="single"/>
        </w:rPr>
        <w:t>8</w:t>
      </w:r>
      <w:r w:rsidRPr="0098615E">
        <w:rPr>
          <w:b/>
          <w:u w:val="single"/>
        </w:rPr>
        <w:t xml:space="preserve"> </w:t>
      </w:r>
      <w:r w:rsidR="008345BB">
        <w:rPr>
          <w:b/>
          <w:u w:val="single"/>
        </w:rPr>
        <w:t xml:space="preserve">External </w:t>
      </w:r>
      <w:r w:rsidR="00DD3E41">
        <w:rPr>
          <w:b/>
          <w:u w:val="single"/>
        </w:rPr>
        <w:t>Resource Management</w:t>
      </w:r>
    </w:p>
    <w:p w14:paraId="3DBB6C81" w14:textId="77777777" w:rsidR="00930718" w:rsidRPr="0017770F" w:rsidRDefault="00930718"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7C78D8" w:rsidRPr="00BC2010" w14:paraId="142C32EB"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73335AB8" w14:textId="5449D906" w:rsidR="007C78D8" w:rsidRPr="00BC2010" w:rsidRDefault="007C78D8" w:rsidP="007C78D8">
            <w:pPr>
              <w:pStyle w:val="FigureTitle"/>
              <w:keepLines w:val="0"/>
              <w:spacing w:before="0" w:after="0"/>
              <w:rPr>
                <w:sz w:val="24"/>
                <w:szCs w:val="24"/>
              </w:rPr>
            </w:pPr>
            <w:r w:rsidRPr="00521067">
              <w:rPr>
                <w:sz w:val="24"/>
                <w:szCs w:val="24"/>
              </w:rPr>
              <w:t>Platform</w:t>
            </w:r>
            <w:r w:rsidRPr="00521067">
              <w:t xml:space="preserve"> External Resour</w:t>
            </w:r>
            <w:r>
              <w:t>c</w:t>
            </w:r>
            <w:r w:rsidRPr="00521067">
              <w:t xml:space="preserve">e </w:t>
            </w:r>
            <w:r>
              <w:t>Management</w:t>
            </w:r>
          </w:p>
        </w:tc>
      </w:tr>
      <w:tr w:rsidR="007C78D8" w:rsidRPr="00283997" w14:paraId="619F055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3B68DC95" w14:textId="2D87D0FB" w:rsidR="007C78D8" w:rsidRDefault="00486FF5" w:rsidP="007C78D8">
            <w:pPr>
              <w:pStyle w:val="FigureTitle"/>
              <w:keepLines w:val="0"/>
              <w:spacing w:before="0" w:after="0"/>
              <w:jc w:val="left"/>
              <w:rPr>
                <w:sz w:val="24"/>
                <w:szCs w:val="24"/>
              </w:rPr>
            </w:pPr>
            <w:r w:rsidRPr="0025002F">
              <w:rPr>
                <w:sz w:val="24"/>
                <w:szCs w:val="24"/>
                <w:lang w:eastAsia="zh-CN"/>
              </w:rPr>
              <w:t>I</w:t>
            </w:r>
            <w:r w:rsidR="00E7702F">
              <w:rPr>
                <w:sz w:val="24"/>
                <w:szCs w:val="24"/>
              </w:rPr>
              <w:t>nteroperation solution</w:t>
            </w:r>
          </w:p>
        </w:tc>
        <w:tc>
          <w:tcPr>
            <w:tcW w:w="7371" w:type="dxa"/>
            <w:tcBorders>
              <w:top w:val="single" w:sz="6" w:space="0" w:color="auto"/>
              <w:left w:val="single" w:sz="6" w:space="0" w:color="auto"/>
              <w:bottom w:val="single" w:sz="6" w:space="0" w:color="auto"/>
              <w:right w:val="single" w:sz="6" w:space="0" w:color="auto"/>
            </w:tcBorders>
          </w:tcPr>
          <w:p w14:paraId="40E30E0E" w14:textId="2E2F54F9" w:rsidR="00AF7B65" w:rsidRPr="00FB695F" w:rsidRDefault="00AF7B65" w:rsidP="00AF7B65">
            <w:pPr>
              <w:pStyle w:val="af2"/>
              <w:rPr>
                <w:i/>
                <w:highlight w:val="yellow"/>
                <w:lang w:val="de-DE" w:eastAsia="zh-CN"/>
              </w:rPr>
            </w:pPr>
          </w:p>
        </w:tc>
      </w:tr>
      <w:tr w:rsidR="007C78D8" w:rsidRPr="00BC2010" w14:paraId="0594CBBE"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40A3B42" w14:textId="22CCA6BD" w:rsidR="007C78D8" w:rsidRDefault="00E7702F" w:rsidP="007C78D8">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47904ADD" w14:textId="68DB95A4" w:rsidR="007C78D8" w:rsidRPr="00FB695F" w:rsidRDefault="007C78D8" w:rsidP="007C78D8">
            <w:pPr>
              <w:pStyle w:val="af2"/>
              <w:rPr>
                <w:i/>
                <w:highlight w:val="yellow"/>
                <w:lang w:eastAsia="zh-CN"/>
              </w:rPr>
            </w:pPr>
          </w:p>
        </w:tc>
      </w:tr>
    </w:tbl>
    <w:p w14:paraId="09916DBA" w14:textId="77777777" w:rsidR="00312FE3" w:rsidRPr="0017770F" w:rsidRDefault="00312FE3" w:rsidP="0017770F"/>
    <w:p w14:paraId="597B1AEB" w14:textId="381E0387" w:rsidR="00930718" w:rsidRDefault="00930718" w:rsidP="00930718">
      <w:pPr>
        <w:jc w:val="center"/>
        <w:outlineLvl w:val="0"/>
        <w:rPr>
          <w:b/>
          <w:u w:val="single"/>
        </w:rPr>
      </w:pPr>
      <w:r w:rsidRPr="0098615E">
        <w:rPr>
          <w:b/>
          <w:u w:val="single"/>
        </w:rPr>
        <w:t>Section</w:t>
      </w:r>
      <w:r w:rsidR="0061102F">
        <w:rPr>
          <w:b/>
          <w:u w:val="single"/>
        </w:rPr>
        <w:t xml:space="preserve"> 9</w:t>
      </w:r>
      <w:r w:rsidRPr="0098615E">
        <w:rPr>
          <w:b/>
          <w:u w:val="single"/>
        </w:rPr>
        <w:t xml:space="preserve"> </w:t>
      </w:r>
      <w:r w:rsidR="00666C72">
        <w:rPr>
          <w:b/>
          <w:u w:val="single"/>
        </w:rPr>
        <w:t>Extensions</w:t>
      </w:r>
    </w:p>
    <w:p w14:paraId="448EDFB0" w14:textId="4FD32B46" w:rsidR="005921FA" w:rsidRDefault="005921FA" w:rsidP="005921FA">
      <w:pPr>
        <w:rPr>
          <w:ins w:id="9" w:author="Ning Hu" w:date="2019-07-30T17:02:00Z"/>
          <w:b/>
          <w:lang w:eastAsia="zh-CN"/>
        </w:rPr>
      </w:pPr>
      <w:ins w:id="10" w:author="Ning Hu" w:date="2019-07-30T17:02:00Z">
        <w:r>
          <w:rPr>
            <w:b/>
            <w:lang w:eastAsia="zh-CN"/>
          </w:rPr>
          <w:t xml:space="preserve">* </w:t>
        </w:r>
        <w:r>
          <w:rPr>
            <w:i/>
            <w:lang w:eastAsia="zh-CN"/>
          </w:rPr>
          <w:t xml:space="preserve">There are many extensions built from </w:t>
        </w:r>
        <w:r>
          <w:rPr>
            <w:rFonts w:hint="eastAsia"/>
            <w:i/>
            <w:lang w:eastAsia="zh-CN"/>
          </w:rPr>
          <w:t>Ethereum</w:t>
        </w:r>
        <w:r>
          <w:rPr>
            <w:i/>
            <w:lang w:eastAsia="zh-CN"/>
          </w:rPr>
          <w:t xml:space="preserve"> community</w:t>
        </w:r>
      </w:ins>
      <w:ins w:id="11" w:author="Ning Hu" w:date="2019-07-30T17:03:00Z">
        <w:r w:rsidR="008755CA">
          <w:rPr>
            <w:rFonts w:hint="eastAsia"/>
            <w:i/>
            <w:lang w:eastAsia="zh-CN"/>
          </w:rPr>
          <w:t xml:space="preserve">, with </w:t>
        </w:r>
        <w:proofErr w:type="spellStart"/>
        <w:r w:rsidR="008755CA">
          <w:rPr>
            <w:rFonts w:hint="eastAsia"/>
            <w:i/>
            <w:lang w:eastAsia="zh-CN"/>
          </w:rPr>
          <w:t>PoC</w:t>
        </w:r>
        <w:proofErr w:type="spellEnd"/>
        <w:r w:rsidR="00035F6A">
          <w:rPr>
            <w:rFonts w:hint="eastAsia"/>
            <w:i/>
            <w:lang w:eastAsia="zh-CN"/>
          </w:rPr>
          <w:t>.</w:t>
        </w:r>
      </w:ins>
      <w:ins w:id="12" w:author="Ning Hu" w:date="2019-07-30T17:02:00Z">
        <w:r w:rsidR="00035F6A">
          <w:rPr>
            <w:i/>
            <w:lang w:eastAsia="zh-CN"/>
          </w:rPr>
          <w:t xml:space="preserve"> </w:t>
        </w:r>
      </w:ins>
      <w:ins w:id="13" w:author="Ning Hu" w:date="2019-07-30T17:03:00Z">
        <w:r w:rsidR="00035F6A">
          <w:rPr>
            <w:rFonts w:hint="eastAsia"/>
            <w:i/>
            <w:lang w:eastAsia="zh-CN"/>
          </w:rPr>
          <w:t>T</w:t>
        </w:r>
      </w:ins>
      <w:ins w:id="14" w:author="Ning Hu" w:date="2019-07-30T17:02:00Z">
        <w:r>
          <w:rPr>
            <w:i/>
            <w:lang w:eastAsia="zh-CN"/>
          </w:rPr>
          <w:t xml:space="preserve">his doc is based on </w:t>
        </w:r>
      </w:ins>
      <w:proofErr w:type="spellStart"/>
      <w:ins w:id="15" w:author="Ning Hu" w:date="2019-07-30T17:03:00Z">
        <w:r w:rsidR="002F7B8C">
          <w:rPr>
            <w:rFonts w:hint="eastAsia"/>
            <w:i/>
            <w:lang w:eastAsia="zh-CN"/>
          </w:rPr>
          <w:t>Geth</w:t>
        </w:r>
        <w:proofErr w:type="spellEnd"/>
        <w:r w:rsidR="002F7B8C">
          <w:rPr>
            <w:rFonts w:hint="eastAsia"/>
            <w:i/>
            <w:lang w:eastAsia="zh-CN"/>
          </w:rPr>
          <w:t xml:space="preserve"> 1.8.27 only</w:t>
        </w:r>
      </w:ins>
      <w:ins w:id="16" w:author="Ning Hu" w:date="2019-07-30T17:02:00Z">
        <w:r>
          <w:rPr>
            <w:i/>
            <w:lang w:eastAsia="zh-CN"/>
          </w:rPr>
          <w:t>. For the rest, not list the detail.</w:t>
        </w:r>
      </w:ins>
    </w:p>
    <w:p w14:paraId="329EF81F" w14:textId="77777777" w:rsidR="00E57946" w:rsidRDefault="00E57946" w:rsidP="00930718">
      <w:pPr>
        <w:rPr>
          <w:b/>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1"/>
        <w:gridCol w:w="7802"/>
      </w:tblGrid>
      <w:tr w:rsidR="00DC32BF" w:rsidRPr="00BC2010" w14:paraId="23503AE7" w14:textId="77777777" w:rsidTr="000E150D">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51FAF32F" w14:textId="52722B2E" w:rsidR="00DC32BF" w:rsidRPr="00BC2010" w:rsidRDefault="00DC32BF" w:rsidP="000E150D">
            <w:pPr>
              <w:pStyle w:val="FigureTitle"/>
              <w:keepLines w:val="0"/>
              <w:spacing w:before="0" w:after="0"/>
              <w:rPr>
                <w:sz w:val="24"/>
                <w:szCs w:val="24"/>
              </w:rPr>
            </w:pPr>
            <w:r>
              <w:rPr>
                <w:sz w:val="24"/>
                <w:szCs w:val="24"/>
              </w:rPr>
              <w:t>Platform</w:t>
            </w:r>
            <w:r>
              <w:t xml:space="preserve"> E</w:t>
            </w:r>
            <w:r>
              <w:rPr>
                <w:sz w:val="24"/>
                <w:szCs w:val="24"/>
              </w:rPr>
              <w:t xml:space="preserve">xtensions </w:t>
            </w:r>
            <w:r w:rsidR="00FB695F">
              <w:rPr>
                <w:sz w:val="24"/>
                <w:szCs w:val="24"/>
              </w:rPr>
              <w:t>–</w:t>
            </w:r>
            <w:r>
              <w:rPr>
                <w:sz w:val="24"/>
                <w:szCs w:val="24"/>
              </w:rPr>
              <w:t xml:space="preserve"> optional</w:t>
            </w:r>
          </w:p>
        </w:tc>
      </w:tr>
      <w:tr w:rsidR="00DC32BF" w:rsidRPr="00BC2010" w14:paraId="3CCB83BC" w14:textId="77777777" w:rsidTr="000E150D">
        <w:tc>
          <w:tcPr>
            <w:tcW w:w="9773" w:type="dxa"/>
            <w:gridSpan w:val="2"/>
            <w:tcBorders>
              <w:top w:val="single" w:sz="6" w:space="0" w:color="auto"/>
              <w:left w:val="single" w:sz="6" w:space="0" w:color="auto"/>
              <w:bottom w:val="single" w:sz="6" w:space="0" w:color="auto"/>
              <w:right w:val="single" w:sz="6" w:space="0" w:color="auto"/>
            </w:tcBorders>
            <w:shd w:val="pct15" w:color="auto" w:fill="FFFFFF"/>
          </w:tcPr>
          <w:p w14:paraId="57F067D0" w14:textId="77777777" w:rsidR="00DC32BF" w:rsidRPr="00614985" w:rsidRDefault="00DC32BF" w:rsidP="000E150D">
            <w:pPr>
              <w:pStyle w:val="FigureTitle"/>
              <w:keepLines w:val="0"/>
              <w:spacing w:before="0" w:after="0"/>
              <w:rPr>
                <w:b w:val="0"/>
                <w:i/>
                <w:sz w:val="24"/>
                <w:szCs w:val="24"/>
                <w:lang w:eastAsia="zh-CN"/>
              </w:rPr>
            </w:pPr>
            <w:r w:rsidRPr="00614985">
              <w:rPr>
                <w:rFonts w:hint="eastAsia"/>
                <w:b w:val="0"/>
                <w:i/>
                <w:sz w:val="24"/>
                <w:szCs w:val="24"/>
                <w:lang w:eastAsia="zh-CN"/>
              </w:rPr>
              <w:t>[the following list can be</w:t>
            </w:r>
            <w:r>
              <w:rPr>
                <w:rFonts w:hint="eastAsia"/>
                <w:b w:val="0"/>
                <w:i/>
                <w:sz w:val="24"/>
                <w:szCs w:val="24"/>
                <w:lang w:eastAsia="zh-CN"/>
              </w:rPr>
              <w:t xml:space="preserve"> duplicated for multiple extensions]</w:t>
            </w:r>
          </w:p>
        </w:tc>
      </w:tr>
      <w:tr w:rsidR="00DC32BF" w:rsidRPr="00BC2010" w14:paraId="41C4B9ED" w14:textId="77777777" w:rsidTr="000E150D">
        <w:tc>
          <w:tcPr>
            <w:tcW w:w="1971" w:type="dxa"/>
            <w:tcBorders>
              <w:top w:val="single" w:sz="6" w:space="0" w:color="auto"/>
              <w:left w:val="single" w:sz="6" w:space="0" w:color="auto"/>
              <w:bottom w:val="single" w:sz="6" w:space="0" w:color="auto"/>
              <w:right w:val="single" w:sz="6" w:space="0" w:color="auto"/>
            </w:tcBorders>
            <w:shd w:val="pct15" w:color="auto" w:fill="FFFFFF"/>
          </w:tcPr>
          <w:p w14:paraId="66898FB9" w14:textId="77777777" w:rsidR="00DC32BF" w:rsidRDefault="00DC32BF" w:rsidP="000E150D">
            <w:pPr>
              <w:pStyle w:val="FigureTitle"/>
              <w:keepLines w:val="0"/>
              <w:spacing w:before="0" w:after="0"/>
              <w:jc w:val="left"/>
              <w:rPr>
                <w:sz w:val="24"/>
                <w:szCs w:val="24"/>
                <w:lang w:eastAsia="zh-CN"/>
              </w:rPr>
            </w:pPr>
            <w:r>
              <w:rPr>
                <w:sz w:val="24"/>
                <w:szCs w:val="24"/>
                <w:lang w:eastAsia="zh-CN"/>
              </w:rPr>
              <w:t>N</w:t>
            </w:r>
            <w:r>
              <w:rPr>
                <w:rFonts w:hint="eastAsia"/>
                <w:sz w:val="24"/>
                <w:szCs w:val="24"/>
                <w:lang w:eastAsia="zh-CN"/>
              </w:rPr>
              <w:t>ame</w:t>
            </w:r>
          </w:p>
        </w:tc>
        <w:tc>
          <w:tcPr>
            <w:tcW w:w="7802" w:type="dxa"/>
            <w:tcBorders>
              <w:top w:val="single" w:sz="6" w:space="0" w:color="auto"/>
              <w:left w:val="single" w:sz="6" w:space="0" w:color="auto"/>
              <w:bottom w:val="single" w:sz="6" w:space="0" w:color="auto"/>
              <w:right w:val="single" w:sz="6" w:space="0" w:color="auto"/>
            </w:tcBorders>
          </w:tcPr>
          <w:p w14:paraId="465B9089" w14:textId="4B08B5D4" w:rsidR="00DC32BF" w:rsidRPr="004A0464" w:rsidRDefault="00DC32BF" w:rsidP="000E150D">
            <w:pPr>
              <w:pStyle w:val="af2"/>
              <w:rPr>
                <w:i/>
                <w:highlight w:val="yellow"/>
                <w:lang w:eastAsia="zh-CN"/>
              </w:rPr>
            </w:pPr>
          </w:p>
        </w:tc>
      </w:tr>
      <w:tr w:rsidR="00E7702F" w:rsidRPr="00BC2010" w14:paraId="5C683171" w14:textId="77777777" w:rsidTr="00E731C0">
        <w:tc>
          <w:tcPr>
            <w:tcW w:w="1971" w:type="dxa"/>
            <w:tcBorders>
              <w:top w:val="single" w:sz="6" w:space="0" w:color="auto"/>
              <w:left w:val="single" w:sz="6" w:space="0" w:color="auto"/>
              <w:bottom w:val="single" w:sz="6" w:space="0" w:color="auto"/>
              <w:right w:val="single" w:sz="6" w:space="0" w:color="auto"/>
            </w:tcBorders>
            <w:shd w:val="pct15" w:color="auto" w:fill="FFFFFF"/>
            <w:hideMark/>
          </w:tcPr>
          <w:p w14:paraId="331D90FD" w14:textId="1FA384D8" w:rsidR="00E7702F" w:rsidRPr="00BC2010" w:rsidRDefault="00E7702F" w:rsidP="000E150D">
            <w:pPr>
              <w:pStyle w:val="FigureTitle"/>
              <w:keepLines w:val="0"/>
              <w:spacing w:before="0" w:after="0"/>
              <w:jc w:val="left"/>
              <w:rPr>
                <w:sz w:val="24"/>
                <w:szCs w:val="24"/>
                <w:lang w:eastAsia="zh-CN"/>
              </w:rPr>
            </w:pPr>
            <w:r>
              <w:rPr>
                <w:sz w:val="24"/>
                <w:szCs w:val="24"/>
                <w:lang w:eastAsia="zh-CN"/>
              </w:rPr>
              <w:t>E</w:t>
            </w:r>
            <w:r>
              <w:rPr>
                <w:rFonts w:hint="eastAsia"/>
                <w:sz w:val="24"/>
                <w:szCs w:val="24"/>
                <w:lang w:eastAsia="zh-CN"/>
              </w:rPr>
              <w:t>xtension type</w:t>
            </w:r>
            <w:r>
              <w:rPr>
                <w:rStyle w:val="a5"/>
                <w:szCs w:val="24"/>
                <w:lang w:eastAsia="zh-CN"/>
              </w:rPr>
              <w:footnoteReference w:id="3"/>
            </w:r>
          </w:p>
        </w:tc>
        <w:tc>
          <w:tcPr>
            <w:tcW w:w="7802" w:type="dxa"/>
            <w:tcBorders>
              <w:top w:val="single" w:sz="6" w:space="0" w:color="auto"/>
              <w:left w:val="single" w:sz="6" w:space="0" w:color="auto"/>
              <w:bottom w:val="single" w:sz="6" w:space="0" w:color="auto"/>
              <w:right w:val="single" w:sz="6" w:space="0" w:color="auto"/>
            </w:tcBorders>
          </w:tcPr>
          <w:p w14:paraId="6B41F530" w14:textId="28677070" w:rsidR="00E7702F" w:rsidRPr="004A0464" w:rsidRDefault="00E7702F" w:rsidP="000E150D">
            <w:pPr>
              <w:pStyle w:val="af2"/>
              <w:rPr>
                <w:i/>
                <w:highlight w:val="yellow"/>
                <w:lang w:val="en-US" w:eastAsia="zh-CN"/>
              </w:rPr>
            </w:pPr>
          </w:p>
        </w:tc>
      </w:tr>
      <w:tr w:rsidR="00E7702F" w:rsidRPr="00BC2010" w14:paraId="71737AB2" w14:textId="77777777" w:rsidTr="00E731C0">
        <w:tc>
          <w:tcPr>
            <w:tcW w:w="1971" w:type="dxa"/>
            <w:tcBorders>
              <w:top w:val="single" w:sz="6" w:space="0" w:color="auto"/>
              <w:left w:val="single" w:sz="6" w:space="0" w:color="auto"/>
              <w:bottom w:val="single" w:sz="6" w:space="0" w:color="auto"/>
              <w:right w:val="single" w:sz="6" w:space="0" w:color="auto"/>
            </w:tcBorders>
            <w:shd w:val="pct15" w:color="auto" w:fill="FFFFFF"/>
            <w:hideMark/>
          </w:tcPr>
          <w:p w14:paraId="243D9165" w14:textId="37B780E6" w:rsidR="00E7702F" w:rsidRPr="00BC2010" w:rsidRDefault="00E7702F" w:rsidP="000E150D">
            <w:pPr>
              <w:pStyle w:val="FigureTitle"/>
              <w:keepLines w:val="0"/>
              <w:spacing w:before="0" w:after="0"/>
              <w:jc w:val="left"/>
              <w:rPr>
                <w:sz w:val="24"/>
                <w:szCs w:val="24"/>
                <w:lang w:eastAsia="zh-CN"/>
              </w:rPr>
            </w:pPr>
            <w:r>
              <w:rPr>
                <w:sz w:val="24"/>
                <w:szCs w:val="24"/>
                <w:lang w:eastAsia="zh-CN"/>
              </w:rPr>
              <w:t>E</w:t>
            </w:r>
            <w:r>
              <w:rPr>
                <w:rFonts w:hint="eastAsia"/>
                <w:sz w:val="24"/>
                <w:szCs w:val="24"/>
                <w:lang w:eastAsia="zh-CN"/>
              </w:rPr>
              <w:t>xtension mode</w:t>
            </w:r>
            <w:r>
              <w:rPr>
                <w:rStyle w:val="a5"/>
                <w:szCs w:val="24"/>
                <w:lang w:eastAsia="zh-CN"/>
              </w:rPr>
              <w:footnoteReference w:id="4"/>
            </w:r>
          </w:p>
        </w:tc>
        <w:tc>
          <w:tcPr>
            <w:tcW w:w="7802" w:type="dxa"/>
            <w:tcBorders>
              <w:top w:val="single" w:sz="6" w:space="0" w:color="auto"/>
              <w:left w:val="single" w:sz="6" w:space="0" w:color="auto"/>
              <w:bottom w:val="single" w:sz="6" w:space="0" w:color="auto"/>
              <w:right w:val="single" w:sz="6" w:space="0" w:color="auto"/>
            </w:tcBorders>
          </w:tcPr>
          <w:p w14:paraId="7EB7EFB2" w14:textId="235136F4" w:rsidR="00E7702F" w:rsidRPr="004A0464" w:rsidRDefault="00E7702F" w:rsidP="000E150D">
            <w:pPr>
              <w:pStyle w:val="af2"/>
              <w:rPr>
                <w:i/>
                <w:highlight w:val="yellow"/>
                <w:lang w:val="en-US" w:eastAsia="zh-CN"/>
              </w:rPr>
            </w:pPr>
          </w:p>
        </w:tc>
      </w:tr>
      <w:tr w:rsidR="00E7702F" w:rsidRPr="00BC2010" w14:paraId="7E0AF195" w14:textId="77777777" w:rsidTr="00BC49A9">
        <w:tc>
          <w:tcPr>
            <w:tcW w:w="1971" w:type="dxa"/>
            <w:tcBorders>
              <w:top w:val="single" w:sz="6" w:space="0" w:color="auto"/>
              <w:left w:val="single" w:sz="6" w:space="0" w:color="auto"/>
              <w:bottom w:val="single" w:sz="6" w:space="0" w:color="auto"/>
              <w:right w:val="single" w:sz="6" w:space="0" w:color="auto"/>
            </w:tcBorders>
            <w:shd w:val="pct15" w:color="auto" w:fill="FFFFFF"/>
          </w:tcPr>
          <w:p w14:paraId="1113BE1C" w14:textId="69E755B6" w:rsidR="00E7702F" w:rsidRDefault="00E7702F" w:rsidP="00E7702F">
            <w:pPr>
              <w:pStyle w:val="FigureTitle"/>
              <w:keepLines w:val="0"/>
              <w:spacing w:before="0" w:after="0"/>
              <w:jc w:val="left"/>
              <w:rPr>
                <w:sz w:val="24"/>
                <w:szCs w:val="24"/>
                <w:lang w:eastAsia="zh-CN"/>
              </w:rPr>
            </w:pPr>
            <w:r>
              <w:rPr>
                <w:sz w:val="24"/>
                <w:szCs w:val="24"/>
                <w:lang w:eastAsia="zh-CN"/>
              </w:rPr>
              <w:t>S</w:t>
            </w:r>
            <w:r>
              <w:rPr>
                <w:rFonts w:hint="eastAsia"/>
                <w:sz w:val="24"/>
                <w:szCs w:val="24"/>
                <w:lang w:eastAsia="zh-CN"/>
              </w:rPr>
              <w:t>olution</w:t>
            </w:r>
          </w:p>
        </w:tc>
        <w:tc>
          <w:tcPr>
            <w:tcW w:w="7802" w:type="dxa"/>
            <w:tcBorders>
              <w:top w:val="single" w:sz="6" w:space="0" w:color="auto"/>
              <w:left w:val="single" w:sz="6" w:space="0" w:color="auto"/>
              <w:bottom w:val="single" w:sz="6" w:space="0" w:color="auto"/>
              <w:right w:val="single" w:sz="6" w:space="0" w:color="auto"/>
            </w:tcBorders>
          </w:tcPr>
          <w:p w14:paraId="748A7081" w14:textId="7DB6064E" w:rsidR="00E7702F" w:rsidRPr="004A0464" w:rsidRDefault="00E7702F" w:rsidP="00E7702F">
            <w:pPr>
              <w:pStyle w:val="af2"/>
              <w:rPr>
                <w:i/>
                <w:highlight w:val="yellow"/>
                <w:lang w:val="en-US" w:eastAsia="zh-CN"/>
              </w:rPr>
            </w:pPr>
          </w:p>
        </w:tc>
      </w:tr>
      <w:tr w:rsidR="00E7702F" w:rsidRPr="00BC2010" w14:paraId="0AF7CC8F" w14:textId="77777777" w:rsidTr="00BC49A9">
        <w:tc>
          <w:tcPr>
            <w:tcW w:w="1971" w:type="dxa"/>
            <w:tcBorders>
              <w:top w:val="single" w:sz="6" w:space="0" w:color="auto"/>
              <w:left w:val="single" w:sz="6" w:space="0" w:color="auto"/>
              <w:bottom w:val="single" w:sz="6" w:space="0" w:color="auto"/>
              <w:right w:val="single" w:sz="6" w:space="0" w:color="auto"/>
            </w:tcBorders>
            <w:shd w:val="pct15" w:color="auto" w:fill="FFFFFF"/>
          </w:tcPr>
          <w:p w14:paraId="2BE73F4D" w14:textId="4A860FDA" w:rsidR="00E7702F" w:rsidRDefault="00E7702F" w:rsidP="00E7702F">
            <w:pPr>
              <w:pStyle w:val="FigureTitle"/>
              <w:keepLines w:val="0"/>
              <w:spacing w:before="0" w:after="0"/>
              <w:jc w:val="left"/>
              <w:rPr>
                <w:sz w:val="24"/>
                <w:szCs w:val="24"/>
                <w:lang w:eastAsia="zh-CN"/>
              </w:rPr>
            </w:pPr>
            <w:r>
              <w:rPr>
                <w:sz w:val="24"/>
                <w:szCs w:val="24"/>
                <w:lang w:eastAsia="zh-CN"/>
              </w:rPr>
              <w:t>S</w:t>
            </w:r>
            <w:r>
              <w:rPr>
                <w:rFonts w:hint="eastAsia"/>
                <w:sz w:val="24"/>
                <w:szCs w:val="24"/>
                <w:lang w:eastAsia="zh-CN"/>
              </w:rPr>
              <w:t>erve domain</w:t>
            </w:r>
          </w:p>
        </w:tc>
        <w:tc>
          <w:tcPr>
            <w:tcW w:w="7802" w:type="dxa"/>
            <w:tcBorders>
              <w:top w:val="single" w:sz="6" w:space="0" w:color="auto"/>
              <w:left w:val="single" w:sz="6" w:space="0" w:color="auto"/>
              <w:bottom w:val="single" w:sz="6" w:space="0" w:color="auto"/>
              <w:right w:val="single" w:sz="6" w:space="0" w:color="auto"/>
            </w:tcBorders>
          </w:tcPr>
          <w:p w14:paraId="499241EC" w14:textId="4B1CCC1B" w:rsidR="00E7702F" w:rsidRPr="004A0464" w:rsidRDefault="00E7702F" w:rsidP="00E7702F">
            <w:pPr>
              <w:pStyle w:val="af2"/>
              <w:rPr>
                <w:i/>
                <w:highlight w:val="yellow"/>
                <w:lang w:val="en-US" w:eastAsia="zh-CN"/>
              </w:rPr>
            </w:pPr>
          </w:p>
        </w:tc>
      </w:tr>
      <w:tr w:rsidR="00E7702F" w:rsidRPr="00BC2010" w14:paraId="0E4C40AD" w14:textId="77777777" w:rsidTr="000E150D">
        <w:tc>
          <w:tcPr>
            <w:tcW w:w="1971" w:type="dxa"/>
            <w:tcBorders>
              <w:top w:val="single" w:sz="6" w:space="0" w:color="auto"/>
              <w:left w:val="single" w:sz="6" w:space="0" w:color="auto"/>
              <w:bottom w:val="single" w:sz="6" w:space="0" w:color="auto"/>
              <w:right w:val="single" w:sz="6" w:space="0" w:color="auto"/>
            </w:tcBorders>
            <w:shd w:val="pct15" w:color="auto" w:fill="FFFFFF"/>
          </w:tcPr>
          <w:p w14:paraId="7636E264" w14:textId="34AAA596" w:rsidR="00E7702F" w:rsidRPr="00597936" w:rsidRDefault="00E7702F" w:rsidP="00E7702F">
            <w:pPr>
              <w:pStyle w:val="FigureTitle"/>
              <w:keepLines w:val="0"/>
              <w:spacing w:before="0" w:after="0"/>
              <w:jc w:val="left"/>
              <w:rPr>
                <w:sz w:val="24"/>
                <w:szCs w:val="24"/>
              </w:rPr>
            </w:pPr>
            <w:r>
              <w:rPr>
                <w:sz w:val="24"/>
                <w:szCs w:val="24"/>
              </w:rPr>
              <w:t>Description</w:t>
            </w:r>
          </w:p>
        </w:tc>
        <w:tc>
          <w:tcPr>
            <w:tcW w:w="7802" w:type="dxa"/>
            <w:tcBorders>
              <w:top w:val="single" w:sz="6" w:space="0" w:color="auto"/>
              <w:left w:val="single" w:sz="6" w:space="0" w:color="auto"/>
              <w:bottom w:val="single" w:sz="6" w:space="0" w:color="auto"/>
              <w:right w:val="single" w:sz="6" w:space="0" w:color="auto"/>
            </w:tcBorders>
          </w:tcPr>
          <w:p w14:paraId="32980D8A" w14:textId="2ACF05B2" w:rsidR="00E7702F" w:rsidRPr="004A0464" w:rsidRDefault="00E7702F" w:rsidP="00E7702F">
            <w:pPr>
              <w:pStyle w:val="af2"/>
              <w:rPr>
                <w:i/>
                <w:highlight w:val="yellow"/>
                <w:lang w:val="en-US"/>
              </w:rPr>
            </w:pPr>
          </w:p>
        </w:tc>
      </w:tr>
    </w:tbl>
    <w:p w14:paraId="614CC893" w14:textId="2280771E" w:rsidR="0017770F" w:rsidRDefault="0017770F" w:rsidP="0017770F">
      <w:pPr>
        <w:jc w:val="center"/>
        <w:rPr>
          <w:bCs/>
          <w:u w:val="single"/>
          <w:lang w:eastAsia="zh-CN"/>
        </w:rPr>
      </w:pPr>
      <w:r>
        <w:rPr>
          <w:bCs/>
          <w:u w:val="single"/>
          <w:lang w:eastAsia="zh-CN"/>
        </w:rPr>
        <w:tab/>
      </w:r>
      <w:r>
        <w:rPr>
          <w:bCs/>
          <w:u w:val="single"/>
          <w:lang w:eastAsia="zh-CN"/>
        </w:rPr>
        <w:tab/>
      </w:r>
      <w:r>
        <w:rPr>
          <w:bCs/>
          <w:u w:val="single"/>
          <w:lang w:eastAsia="zh-CN"/>
        </w:rPr>
        <w:tab/>
      </w:r>
      <w:r w:rsidR="00284643">
        <w:rPr>
          <w:bCs/>
          <w:u w:val="single"/>
          <w:lang w:eastAsia="zh-CN"/>
        </w:rPr>
        <w:tab/>
      </w:r>
    </w:p>
    <w:sectPr w:rsidR="0017770F" w:rsidSect="00E521B2">
      <w:headerReference w:type="default" r:id="rId21"/>
      <w:pgSz w:w="11907" w:h="16840"/>
      <w:pgMar w:top="1417" w:right="1134" w:bottom="1417"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611AA" w14:textId="77777777" w:rsidR="00855F54" w:rsidRDefault="00855F54">
      <w:r>
        <w:separator/>
      </w:r>
    </w:p>
  </w:endnote>
  <w:endnote w:type="continuationSeparator" w:id="0">
    <w:p w14:paraId="64D59B80" w14:textId="77777777" w:rsidR="00855F54" w:rsidRDefault="00855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00000287" w:usb1="09060000" w:usb2="00000010" w:usb3="00000000" w:csb0="0008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62CDD" w14:textId="77777777" w:rsidR="00855F54" w:rsidRDefault="00855F54">
      <w:r>
        <w:separator/>
      </w:r>
    </w:p>
  </w:footnote>
  <w:footnote w:type="continuationSeparator" w:id="0">
    <w:p w14:paraId="7389B786" w14:textId="77777777" w:rsidR="00855F54" w:rsidRDefault="00855F54">
      <w:r>
        <w:continuationSeparator/>
      </w:r>
    </w:p>
  </w:footnote>
  <w:footnote w:id="1">
    <w:p w14:paraId="2624BEF6" w14:textId="3E623AD8" w:rsidR="00FB695F" w:rsidRDefault="00FB695F">
      <w:pPr>
        <w:pStyle w:val="a6"/>
        <w:rPr>
          <w:lang w:eastAsia="zh-CN"/>
        </w:rPr>
      </w:pPr>
      <w:ins w:id="1" w:author="Ning Hu" w:date="2019-04-03T16:41:00Z">
        <w:r>
          <w:rPr>
            <w:rStyle w:val="a5"/>
          </w:rPr>
          <w:footnoteRef/>
        </w:r>
        <w:r>
          <w:t xml:space="preserve"> </w:t>
        </w:r>
        <w:r>
          <w:rPr>
            <w:rFonts w:hint="eastAsia"/>
            <w:lang w:eastAsia="zh-CN"/>
          </w:rPr>
          <w:t xml:space="preserve">Alternative term: economic incentives. </w:t>
        </w:r>
        <w:r>
          <w:rPr>
            <w:lang w:eastAsia="zh-CN"/>
          </w:rPr>
          <w:t>D</w:t>
        </w:r>
        <w:r>
          <w:rPr>
            <w:rFonts w:hint="eastAsia"/>
            <w:lang w:eastAsia="zh-CN"/>
          </w:rPr>
          <w:t xml:space="preserve">epends on the terms in the output of D1.1, if the term of </w:t>
        </w:r>
        <w:proofErr w:type="spellStart"/>
        <w:r>
          <w:rPr>
            <w:rFonts w:hint="eastAsia"/>
            <w:lang w:eastAsia="zh-CN"/>
          </w:rPr>
          <w:t>tokenomics</w:t>
        </w:r>
        <w:proofErr w:type="spellEnd"/>
        <w:r>
          <w:rPr>
            <w:rFonts w:hint="eastAsia"/>
            <w:lang w:eastAsia="zh-CN"/>
          </w:rPr>
          <w:t xml:space="preserve"> </w:t>
        </w:r>
      </w:ins>
      <w:ins w:id="2" w:author="Ning Hu" w:date="2019-04-03T16:42:00Z">
        <w:r>
          <w:rPr>
            <w:rFonts w:hint="eastAsia"/>
            <w:lang w:eastAsia="zh-CN"/>
          </w:rPr>
          <w:t xml:space="preserve">has clear definition, use </w:t>
        </w:r>
        <w:proofErr w:type="spellStart"/>
        <w:r>
          <w:rPr>
            <w:rFonts w:hint="eastAsia"/>
            <w:lang w:eastAsia="zh-CN"/>
          </w:rPr>
          <w:t>tokenomics</w:t>
        </w:r>
        <w:proofErr w:type="spellEnd"/>
        <w:r>
          <w:rPr>
            <w:rFonts w:hint="eastAsia"/>
            <w:lang w:eastAsia="zh-CN"/>
          </w:rPr>
          <w:t>, otherwise, economic incentives</w:t>
        </w:r>
      </w:ins>
    </w:p>
  </w:footnote>
  <w:footnote w:id="2">
    <w:p w14:paraId="3F9CCBE9" w14:textId="6EA18EBB" w:rsidR="00FB695F" w:rsidRDefault="00FB695F" w:rsidP="00282AB9">
      <w:pPr>
        <w:pStyle w:val="a6"/>
        <w:rPr>
          <w:ins w:id="6" w:author="Ning Hu" w:date="2019-04-04T10:38:00Z"/>
          <w:lang w:eastAsia="zh-CN"/>
        </w:rPr>
      </w:pPr>
      <w:ins w:id="7" w:author="Ning Hu" w:date="2019-04-04T10:38:00Z">
        <w:r>
          <w:rPr>
            <w:rStyle w:val="a5"/>
          </w:rPr>
          <w:footnoteRef/>
        </w:r>
        <w:r>
          <w:t xml:space="preserve"> </w:t>
        </w:r>
        <w:r>
          <w:rPr>
            <w:rFonts w:hint="eastAsia"/>
            <w:lang w:eastAsia="zh-CN"/>
          </w:rPr>
          <w:t>On chain storage cost much, solution/mechanism to resolve the problem of large cost of mass storage from node perspective.</w:t>
        </w:r>
      </w:ins>
      <w:ins w:id="8" w:author="Ning Hu" w:date="2019-04-04T10:40:00Z">
        <w:r>
          <w:rPr>
            <w:lang w:eastAsia="zh-CN"/>
          </w:rPr>
          <w:t xml:space="preserve"> E.g., data maintenance, data storage and data cleaning.</w:t>
        </w:r>
      </w:ins>
    </w:p>
  </w:footnote>
  <w:footnote w:id="3">
    <w:p w14:paraId="5F2C2843" w14:textId="77777777" w:rsidR="00FB695F" w:rsidRDefault="00FB695F" w:rsidP="00DC32BF">
      <w:pPr>
        <w:pStyle w:val="a6"/>
        <w:rPr>
          <w:ins w:id="17" w:author="Ning Hu" w:date="2019-04-04T11:12:00Z"/>
          <w:lang w:eastAsia="zh-CN"/>
        </w:rPr>
      </w:pPr>
      <w:ins w:id="18" w:author="Ning Hu" w:date="2019-04-04T11:12:00Z">
        <w:r>
          <w:rPr>
            <w:rStyle w:val="a5"/>
          </w:rPr>
          <w:footnoteRef/>
        </w:r>
        <w:r>
          <w:t xml:space="preserve"> </w:t>
        </w:r>
        <w:r>
          <w:rPr>
            <w:lang w:eastAsia="zh-CN"/>
          </w:rPr>
          <w:t>S</w:t>
        </w:r>
        <w:r>
          <w:rPr>
            <w:rFonts w:hint="eastAsia"/>
            <w:lang w:eastAsia="zh-CN"/>
          </w:rPr>
          <w:t xml:space="preserve">tanding from DLT </w:t>
        </w:r>
        <w:r>
          <w:rPr>
            <w:lang w:eastAsia="zh-CN"/>
          </w:rPr>
          <w:t>s</w:t>
        </w:r>
        <w:r>
          <w:rPr>
            <w:rFonts w:hint="eastAsia"/>
            <w:lang w:eastAsia="zh-CN"/>
          </w:rPr>
          <w:t xml:space="preserve">ystem instance perspective, any extension inside the instance is marked as </w:t>
        </w:r>
        <w:r>
          <w:rPr>
            <w:lang w:eastAsia="zh-CN"/>
          </w:rPr>
          <w:t>“</w:t>
        </w:r>
        <w:r>
          <w:rPr>
            <w:rFonts w:hint="eastAsia"/>
            <w:lang w:eastAsia="zh-CN"/>
          </w:rPr>
          <w:t>internal</w:t>
        </w:r>
        <w:r>
          <w:rPr>
            <w:lang w:eastAsia="zh-CN"/>
          </w:rPr>
          <w:t>”</w:t>
        </w:r>
        <w:r>
          <w:rPr>
            <w:rFonts w:hint="eastAsia"/>
            <w:lang w:eastAsia="zh-CN"/>
          </w:rPr>
          <w:t xml:space="preserve">, while any extension outside the instance is marked as </w:t>
        </w:r>
        <w:r>
          <w:rPr>
            <w:lang w:eastAsia="zh-CN"/>
          </w:rPr>
          <w:t>“</w:t>
        </w:r>
        <w:r>
          <w:rPr>
            <w:rFonts w:hint="eastAsia"/>
            <w:lang w:eastAsia="zh-CN"/>
          </w:rPr>
          <w:t>external</w:t>
        </w:r>
        <w:r>
          <w:rPr>
            <w:lang w:eastAsia="zh-CN"/>
          </w:rPr>
          <w:t>”</w:t>
        </w:r>
      </w:ins>
    </w:p>
  </w:footnote>
  <w:footnote w:id="4">
    <w:p w14:paraId="3A085FD0" w14:textId="294FF4A4" w:rsidR="00FB695F" w:rsidRDefault="00FB695F" w:rsidP="00DC32BF">
      <w:pPr>
        <w:pStyle w:val="a6"/>
        <w:rPr>
          <w:ins w:id="19" w:author="Ning Hu" w:date="2019-04-04T11:12:00Z"/>
          <w:lang w:eastAsia="zh-CN"/>
        </w:rPr>
      </w:pPr>
      <w:ins w:id="20" w:author="Ning Hu" w:date="2019-04-04T11:12:00Z">
        <w:r>
          <w:rPr>
            <w:rStyle w:val="a5"/>
          </w:rPr>
          <w:footnoteRef/>
        </w:r>
        <w:r>
          <w:t xml:space="preserve"> </w:t>
        </w:r>
        <w:r>
          <w:rPr>
            <w:rFonts w:hint="eastAsia"/>
            <w:lang w:eastAsia="zh-CN"/>
          </w:rPr>
          <w:t xml:space="preserve">All extension instances are equal (with </w:t>
        </w:r>
        <w:r>
          <w:rPr>
            <w:lang w:eastAsia="zh-CN"/>
          </w:rPr>
          <w:t>similar</w:t>
        </w:r>
        <w:r>
          <w:rPr>
            <w:rFonts w:hint="eastAsia"/>
            <w:lang w:eastAsia="zh-CN"/>
          </w:rPr>
          <w:t xml:space="preserve"> capability and functional features), targeting for the scalability of DLT instance, marked as </w:t>
        </w:r>
        <w:r>
          <w:rPr>
            <w:lang w:eastAsia="zh-CN"/>
          </w:rPr>
          <w:t>“horizontal”</w:t>
        </w:r>
        <w:r>
          <w:rPr>
            <w:rFonts w:hint="eastAsia"/>
            <w:lang w:eastAsia="zh-CN"/>
          </w:rPr>
          <w:t xml:space="preserve">; extensions </w:t>
        </w:r>
      </w:ins>
      <w:ins w:id="21" w:author="Ning Hu" w:date="2019-04-04T11:16:00Z">
        <w:r>
          <w:rPr>
            <w:lang w:eastAsia="zh-CN"/>
          </w:rPr>
          <w:t xml:space="preserve">with </w:t>
        </w:r>
      </w:ins>
      <w:ins w:id="22" w:author="Ning Hu" w:date="2019-04-04T11:12:00Z">
        <w:r>
          <w:rPr>
            <w:rFonts w:hint="eastAsia"/>
            <w:lang w:eastAsia="zh-CN"/>
          </w:rPr>
          <w:t>different functional features, targeting to enforce the capability of DLT instance, marked as vertical.</w:t>
        </w:r>
        <w:r>
          <w:rPr>
            <w:lang w:eastAsia="zh-CN"/>
          </w:rPr>
          <w:t xml:space="preserve"> Extension type and mode pair(s) is/are used to describe the extension as to the whole DLT system. E.g., </w:t>
        </w:r>
        <w:proofErr w:type="spellStart"/>
        <w:r>
          <w:rPr>
            <w:lang w:eastAsia="zh-CN"/>
          </w:rPr>
          <w:t>sharding</w:t>
        </w:r>
        <w:proofErr w:type="spellEnd"/>
        <w:r>
          <w:rPr>
            <w:lang w:eastAsia="zh-CN"/>
          </w:rPr>
          <w:t xml:space="preserve"> (internal – horizontal), lightening – BTC (external – vertical), Corda Contract (internal – vertical).</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DC651" w14:textId="13A44B94" w:rsidR="00FB695F" w:rsidRDefault="00FB695F" w:rsidP="00AF36BB">
    <w:pPr>
      <w:tabs>
        <w:tab w:val="clear" w:pos="794"/>
        <w:tab w:val="clear" w:pos="1191"/>
        <w:tab w:val="clear" w:pos="1588"/>
        <w:tab w:val="clear" w:pos="1985"/>
      </w:tabs>
      <w:spacing w:before="0"/>
      <w:jc w:val="center"/>
      <w:rPr>
        <w:sz w:val="18"/>
      </w:rPr>
    </w:pPr>
    <w:r w:rsidRPr="00695FBC">
      <w:rPr>
        <w:sz w:val="18"/>
      </w:rPr>
      <w:t xml:space="preserve">- </w:t>
    </w:r>
    <w:r>
      <w:rPr>
        <w:rFonts w:eastAsia="Batang"/>
      </w:rPr>
      <w:fldChar w:fldCharType="begin"/>
    </w:r>
    <w:r>
      <w:instrText xml:space="preserve"> PAGE  \* MERGEFORMAT </w:instrText>
    </w:r>
    <w:r>
      <w:rPr>
        <w:rFonts w:eastAsia="Batang"/>
      </w:rPr>
      <w:fldChar w:fldCharType="separate"/>
    </w:r>
    <w:r w:rsidR="00A3148C" w:rsidRPr="00A3148C">
      <w:rPr>
        <w:noProof/>
        <w:sz w:val="18"/>
      </w:rPr>
      <w:t>2</w:t>
    </w:r>
    <w:r>
      <w:rPr>
        <w:noProof/>
        <w:sz w:val="18"/>
      </w:rPr>
      <w:fldChar w:fldCharType="end"/>
    </w:r>
    <w:r w:rsidRPr="00695FBC">
      <w:rPr>
        <w:sz w:val="18"/>
      </w:rPr>
      <w:t xml:space="preserve"> </w:t>
    </w:r>
    <w:r w:rsidR="00EC3F42">
      <w:rPr>
        <w:sz w:val="18"/>
      </w:rPr>
      <w:t>–</w:t>
    </w:r>
  </w:p>
  <w:p w14:paraId="7DE5411C" w14:textId="45EAED68" w:rsidR="00EC3F42" w:rsidRPr="00695FBC" w:rsidRDefault="00EC3F42" w:rsidP="00AF36BB">
    <w:pPr>
      <w:tabs>
        <w:tab w:val="clear" w:pos="794"/>
        <w:tab w:val="clear" w:pos="1191"/>
        <w:tab w:val="clear" w:pos="1588"/>
        <w:tab w:val="clear" w:pos="1985"/>
      </w:tabs>
      <w:spacing w:before="0"/>
      <w:jc w:val="center"/>
      <w:rPr>
        <w:sz w:val="18"/>
      </w:rPr>
    </w:pPr>
    <w:proofErr w:type="spellStart"/>
    <w:r w:rsidRPr="00EC3F42">
      <w:rPr>
        <w:sz w:val="18"/>
      </w:rPr>
      <w:t>Att</w:t>
    </w:r>
    <w:proofErr w:type="spellEnd"/>
    <w:r w:rsidRPr="00EC3F42">
      <w:rPr>
        <w:sz w:val="18"/>
      </w:rPr>
      <w:t xml:space="preserve"> </w:t>
    </w:r>
    <w:proofErr w:type="gramStart"/>
    <w:r w:rsidRPr="00EC3F42">
      <w:rPr>
        <w:sz w:val="18"/>
      </w:rPr>
      <w:t>VI  –</w:t>
    </w:r>
    <w:proofErr w:type="gramEnd"/>
    <w:r w:rsidRPr="00EC3F42">
      <w:rPr>
        <w:sz w:val="18"/>
      </w:rPr>
      <w:t xml:space="preserve"> Architecture Mapping of Ethereum</w:t>
    </w:r>
  </w:p>
  <w:p w14:paraId="522BB927" w14:textId="64FEE2A7" w:rsidR="00FB695F" w:rsidRPr="00AF36BB" w:rsidRDefault="00FB695F" w:rsidP="00AF36BB">
    <w:pPr>
      <w:tabs>
        <w:tab w:val="clear" w:pos="794"/>
        <w:tab w:val="clear" w:pos="1191"/>
        <w:tab w:val="clear" w:pos="1588"/>
        <w:tab w:val="clear" w:pos="1985"/>
      </w:tabs>
      <w:spacing w:before="0" w:after="240"/>
      <w:jc w:val="center"/>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17050F7"/>
    <w:multiLevelType w:val="hybridMultilevel"/>
    <w:tmpl w:val="D88E6BF4"/>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B12A47"/>
    <w:multiLevelType w:val="hybridMultilevel"/>
    <w:tmpl w:val="3F5CFA6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1FE6AD5"/>
    <w:multiLevelType w:val="hybridMultilevel"/>
    <w:tmpl w:val="9CCE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5075E"/>
    <w:multiLevelType w:val="hybridMultilevel"/>
    <w:tmpl w:val="80FEF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FD546F"/>
    <w:multiLevelType w:val="hybridMultilevel"/>
    <w:tmpl w:val="BFDE5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BB5041"/>
    <w:multiLevelType w:val="multilevel"/>
    <w:tmpl w:val="27F664B2"/>
    <w:lvl w:ilvl="0">
      <w:start w:val="1"/>
      <w:numFmt w:val="none"/>
      <w:lvlText w:val=""/>
      <w:legacy w:legacy="1" w:legacySpace="120" w:legacyIndent="360"/>
      <w:lvlJc w:val="left"/>
      <w:pPr>
        <w:ind w:left="360" w:hanging="360"/>
      </w:pPr>
      <w:rPr>
        <w:rFonts w:ascii="Symbol" w:hAnsi="Symbol" w:hint="default"/>
        <w:color w:val="FF000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 w15:restartNumberingAfterBreak="0">
    <w:nsid w:val="240B7E35"/>
    <w:multiLevelType w:val="hybridMultilevel"/>
    <w:tmpl w:val="0A2CAACE"/>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7E94CC3"/>
    <w:multiLevelType w:val="hybridMultilevel"/>
    <w:tmpl w:val="467A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79D8"/>
    <w:multiLevelType w:val="singleLevel"/>
    <w:tmpl w:val="EECCC1EA"/>
    <w:lvl w:ilvl="0">
      <w:start w:val="1"/>
      <w:numFmt w:val="decimal"/>
      <w:lvlText w:val="%1."/>
      <w:legacy w:legacy="1" w:legacySpace="120" w:legacyIndent="360"/>
      <w:lvlJc w:val="left"/>
      <w:pPr>
        <w:ind w:left="720" w:hanging="360"/>
      </w:pPr>
    </w:lvl>
  </w:abstractNum>
  <w:abstractNum w:abstractNumId="10" w15:restartNumberingAfterBreak="0">
    <w:nsid w:val="2D1775F5"/>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02A72E4"/>
    <w:multiLevelType w:val="multilevel"/>
    <w:tmpl w:val="CF7E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E32F1"/>
    <w:multiLevelType w:val="multilevel"/>
    <w:tmpl w:val="1E7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A0109"/>
    <w:multiLevelType w:val="hybridMultilevel"/>
    <w:tmpl w:val="DB88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92D87"/>
    <w:multiLevelType w:val="hybridMultilevel"/>
    <w:tmpl w:val="C45EEC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9A275F"/>
    <w:multiLevelType w:val="singleLevel"/>
    <w:tmpl w:val="EECCC1EA"/>
    <w:lvl w:ilvl="0">
      <w:start w:val="1"/>
      <w:numFmt w:val="decimal"/>
      <w:lvlText w:val="%1."/>
      <w:legacy w:legacy="1" w:legacySpace="120" w:legacyIndent="360"/>
      <w:lvlJc w:val="left"/>
      <w:pPr>
        <w:ind w:left="720" w:hanging="360"/>
      </w:pPr>
    </w:lvl>
  </w:abstractNum>
  <w:abstractNum w:abstractNumId="16" w15:restartNumberingAfterBreak="0">
    <w:nsid w:val="443A1BBA"/>
    <w:multiLevelType w:val="hybridMultilevel"/>
    <w:tmpl w:val="18D6504A"/>
    <w:lvl w:ilvl="0" w:tplc="01BE4E08">
      <w:numFmt w:val="bullet"/>
      <w:lvlText w:val="•"/>
      <w:lvlJc w:val="left"/>
      <w:pPr>
        <w:ind w:left="720" w:hanging="360"/>
      </w:pPr>
      <w:rPr>
        <w:rFonts w:ascii="Times New Roman" w:eastAsia="MS Mincho"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6A7BB1"/>
    <w:multiLevelType w:val="hybridMultilevel"/>
    <w:tmpl w:val="F1468EE8"/>
    <w:lvl w:ilvl="0" w:tplc="09B2529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BD852A2"/>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D3810D8"/>
    <w:multiLevelType w:val="hybridMultilevel"/>
    <w:tmpl w:val="A15000EA"/>
    <w:lvl w:ilvl="0" w:tplc="04090001">
      <w:start w:val="1"/>
      <w:numFmt w:val="bullet"/>
      <w:lvlText w:val="ï‚·"/>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ï‚§"/>
      <w:lvlJc w:val="left"/>
      <w:pPr>
        <w:ind w:left="2160" w:hanging="360"/>
      </w:pPr>
      <w:rPr>
        <w:rFonts w:ascii="Wingdings" w:hAnsi="Wingdings" w:hint="default"/>
      </w:rPr>
    </w:lvl>
    <w:lvl w:ilvl="3" w:tplc="04090001" w:tentative="1">
      <w:start w:val="1"/>
      <w:numFmt w:val="bullet"/>
      <w:lvlText w:val="ï‚·"/>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ï‚§"/>
      <w:lvlJc w:val="left"/>
      <w:pPr>
        <w:ind w:left="4320" w:hanging="360"/>
      </w:pPr>
      <w:rPr>
        <w:rFonts w:ascii="Wingdings" w:hAnsi="Wingdings" w:hint="default"/>
      </w:rPr>
    </w:lvl>
    <w:lvl w:ilvl="6" w:tplc="04090001" w:tentative="1">
      <w:start w:val="1"/>
      <w:numFmt w:val="bullet"/>
      <w:lvlText w:val="ï‚·"/>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ï‚§"/>
      <w:lvlJc w:val="left"/>
      <w:pPr>
        <w:ind w:left="6480" w:hanging="360"/>
      </w:pPr>
      <w:rPr>
        <w:rFonts w:ascii="Wingdings" w:hAnsi="Wingdings" w:hint="default"/>
      </w:rPr>
    </w:lvl>
  </w:abstractNum>
  <w:abstractNum w:abstractNumId="20" w15:restartNumberingAfterBreak="0">
    <w:nsid w:val="4EFE1F6B"/>
    <w:multiLevelType w:val="hybridMultilevel"/>
    <w:tmpl w:val="8D2A2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5423E8"/>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7B61EA0"/>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2441086"/>
    <w:multiLevelType w:val="singleLevel"/>
    <w:tmpl w:val="EECCC1EA"/>
    <w:lvl w:ilvl="0">
      <w:start w:val="1"/>
      <w:numFmt w:val="decimal"/>
      <w:lvlText w:val="%1."/>
      <w:legacy w:legacy="1" w:legacySpace="120" w:legacyIndent="360"/>
      <w:lvlJc w:val="left"/>
      <w:pPr>
        <w:ind w:left="720" w:hanging="360"/>
      </w:pPr>
    </w:lvl>
  </w:abstractNum>
  <w:abstractNum w:abstractNumId="24" w15:restartNumberingAfterBreak="0">
    <w:nsid w:val="6B167A27"/>
    <w:multiLevelType w:val="hybridMultilevel"/>
    <w:tmpl w:val="09C8B6EC"/>
    <w:lvl w:ilvl="0" w:tplc="4D52BBA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BB12BA9"/>
    <w:multiLevelType w:val="hybridMultilevel"/>
    <w:tmpl w:val="6B0644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73C0F69"/>
    <w:multiLevelType w:val="singleLevel"/>
    <w:tmpl w:val="EECCC1EA"/>
    <w:lvl w:ilvl="0">
      <w:start w:val="1"/>
      <w:numFmt w:val="decimal"/>
      <w:lvlText w:val="%1."/>
      <w:legacy w:legacy="1" w:legacySpace="120" w:legacyIndent="360"/>
      <w:lvlJc w:val="left"/>
      <w:pPr>
        <w:ind w:left="720" w:hanging="360"/>
      </w:pPr>
    </w:lvl>
  </w:abstractNum>
  <w:num w:numId="1">
    <w:abstractNumId w:val="0"/>
  </w:num>
  <w:num w:numId="2">
    <w:abstractNumId w:val="0"/>
  </w:num>
  <w:num w:numId="3">
    <w:abstractNumId w:val="0"/>
  </w:num>
  <w:num w:numId="4">
    <w:abstractNumId w:val="0"/>
  </w:num>
  <w:num w:numId="5">
    <w:abstractNumId w:val="0"/>
  </w:num>
  <w:num w:numId="6">
    <w:abstractNumId w:val="19"/>
  </w:num>
  <w:num w:numId="7">
    <w:abstractNumId w:val="17"/>
  </w:num>
  <w:num w:numId="8">
    <w:abstractNumId w:val="12"/>
  </w:num>
  <w:num w:numId="9">
    <w:abstractNumId w:val="13"/>
  </w:num>
  <w:num w:numId="10">
    <w:abstractNumId w:val="3"/>
  </w:num>
  <w:num w:numId="11">
    <w:abstractNumId w:val="8"/>
  </w:num>
  <w:num w:numId="12">
    <w:abstractNumId w:val="16"/>
  </w:num>
  <w:num w:numId="13">
    <w:abstractNumId w:val="1"/>
  </w:num>
  <w:num w:numId="14">
    <w:abstractNumId w:val="21"/>
  </w:num>
  <w:num w:numId="15">
    <w:abstractNumId w:val="7"/>
  </w:num>
  <w:num w:numId="16">
    <w:abstractNumId w:val="18"/>
  </w:num>
  <w:num w:numId="17">
    <w:abstractNumId w:val="25"/>
  </w:num>
  <w:num w:numId="18">
    <w:abstractNumId w:val="2"/>
  </w:num>
  <w:num w:numId="19">
    <w:abstractNumId w:val="10"/>
  </w:num>
  <w:num w:numId="20">
    <w:abstractNumId w:val="24"/>
  </w:num>
  <w:num w:numId="21">
    <w:abstractNumId w:val="9"/>
    <w:lvlOverride w:ilvl="0">
      <w:startOverride w:val="1"/>
    </w:lvlOverride>
  </w:num>
  <w:num w:numId="22">
    <w:abstractNumId w:val="23"/>
    <w:lvlOverride w:ilvl="0">
      <w:startOverride w:val="1"/>
    </w:lvlOverride>
  </w:num>
  <w:num w:numId="23">
    <w:abstractNumId w:val="26"/>
    <w:lvlOverride w:ilvl="0">
      <w:startOverride w:val="1"/>
    </w:lvlOverride>
  </w:num>
  <w:num w:numId="24">
    <w:abstractNumId w:val="15"/>
    <w:lvlOverride w:ilvl="0">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14"/>
  </w:num>
  <w:num w:numId="28">
    <w:abstractNumId w:val="4"/>
  </w:num>
  <w:num w:numId="29">
    <w:abstractNumId w:val="22"/>
  </w:num>
  <w:num w:numId="30">
    <w:abstractNumId w:val="20"/>
  </w:num>
  <w:num w:numId="3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ng Hu">
    <w15:presenceInfo w15:providerId="None" w15:userId="Ning 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bordersDoNotSurroundHeader/>
  <w:bordersDoNotSurroundFooter/>
  <w:proofState w:spelling="clean" w:grammar="clean"/>
  <w:defaultTabStop w:val="567"/>
  <w:hyphenationZone w:val="425"/>
  <w:doNotHyphenateCaps/>
  <w:drawingGridHorizontalSpacing w:val="120"/>
  <w:displayHorizontalDrawingGridEvery w:val="0"/>
  <w:displayVerticalDrawingGridEvery w:val="0"/>
  <w:doNotShadeFormData/>
  <w:noPunctuationKerning/>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1B2"/>
    <w:rsid w:val="00020DEC"/>
    <w:rsid w:val="00021B2E"/>
    <w:rsid w:val="00035F6A"/>
    <w:rsid w:val="00037296"/>
    <w:rsid w:val="0004067A"/>
    <w:rsid w:val="00041841"/>
    <w:rsid w:val="00041A56"/>
    <w:rsid w:val="00051577"/>
    <w:rsid w:val="00057B58"/>
    <w:rsid w:val="000622A9"/>
    <w:rsid w:val="00067B06"/>
    <w:rsid w:val="000923FE"/>
    <w:rsid w:val="00096FAE"/>
    <w:rsid w:val="00097215"/>
    <w:rsid w:val="000A05A7"/>
    <w:rsid w:val="000A1EC0"/>
    <w:rsid w:val="000A72C1"/>
    <w:rsid w:val="000B4C3C"/>
    <w:rsid w:val="000B6ED7"/>
    <w:rsid w:val="000C06F2"/>
    <w:rsid w:val="000C4582"/>
    <w:rsid w:val="000C504F"/>
    <w:rsid w:val="000C55C2"/>
    <w:rsid w:val="000D51A9"/>
    <w:rsid w:val="000E150D"/>
    <w:rsid w:val="000E214B"/>
    <w:rsid w:val="000E4B13"/>
    <w:rsid w:val="000F1A08"/>
    <w:rsid w:val="000F7AEA"/>
    <w:rsid w:val="00101393"/>
    <w:rsid w:val="0010591E"/>
    <w:rsid w:val="00106A31"/>
    <w:rsid w:val="00110F49"/>
    <w:rsid w:val="0011210B"/>
    <w:rsid w:val="00114DD1"/>
    <w:rsid w:val="00114EAA"/>
    <w:rsid w:val="001179AF"/>
    <w:rsid w:val="00121493"/>
    <w:rsid w:val="001273E3"/>
    <w:rsid w:val="001325AE"/>
    <w:rsid w:val="00141415"/>
    <w:rsid w:val="00145775"/>
    <w:rsid w:val="00147CE0"/>
    <w:rsid w:val="00153C4B"/>
    <w:rsid w:val="0016313D"/>
    <w:rsid w:val="001679E8"/>
    <w:rsid w:val="00174585"/>
    <w:rsid w:val="00174DED"/>
    <w:rsid w:val="00176376"/>
    <w:rsid w:val="0017770F"/>
    <w:rsid w:val="0018298C"/>
    <w:rsid w:val="00185299"/>
    <w:rsid w:val="00190677"/>
    <w:rsid w:val="00190D96"/>
    <w:rsid w:val="0019528C"/>
    <w:rsid w:val="0019733A"/>
    <w:rsid w:val="001A2529"/>
    <w:rsid w:val="001A3ED0"/>
    <w:rsid w:val="001A6A56"/>
    <w:rsid w:val="001A7B25"/>
    <w:rsid w:val="001B0CFF"/>
    <w:rsid w:val="001C0666"/>
    <w:rsid w:val="001C4513"/>
    <w:rsid w:val="001C4738"/>
    <w:rsid w:val="001D1B22"/>
    <w:rsid w:val="001D1C3E"/>
    <w:rsid w:val="001D325E"/>
    <w:rsid w:val="001D7C7E"/>
    <w:rsid w:val="001E6F5C"/>
    <w:rsid w:val="001F25AF"/>
    <w:rsid w:val="0020301C"/>
    <w:rsid w:val="002039BF"/>
    <w:rsid w:val="00204AD7"/>
    <w:rsid w:val="00232BAB"/>
    <w:rsid w:val="002342EF"/>
    <w:rsid w:val="0025002F"/>
    <w:rsid w:val="00250C21"/>
    <w:rsid w:val="00255749"/>
    <w:rsid w:val="00256F1C"/>
    <w:rsid w:val="0026085C"/>
    <w:rsid w:val="00264D9B"/>
    <w:rsid w:val="00282AB9"/>
    <w:rsid w:val="00283997"/>
    <w:rsid w:val="00284428"/>
    <w:rsid w:val="00284643"/>
    <w:rsid w:val="002847A6"/>
    <w:rsid w:val="00291003"/>
    <w:rsid w:val="0029383C"/>
    <w:rsid w:val="00297722"/>
    <w:rsid w:val="002B45A0"/>
    <w:rsid w:val="002E1A01"/>
    <w:rsid w:val="002F25C5"/>
    <w:rsid w:val="002F7B8C"/>
    <w:rsid w:val="003011B7"/>
    <w:rsid w:val="00304FC6"/>
    <w:rsid w:val="00310290"/>
    <w:rsid w:val="00311406"/>
    <w:rsid w:val="00312FE3"/>
    <w:rsid w:val="00321A7E"/>
    <w:rsid w:val="00330FD1"/>
    <w:rsid w:val="00333530"/>
    <w:rsid w:val="00333FBD"/>
    <w:rsid w:val="00336BED"/>
    <w:rsid w:val="00344E4B"/>
    <w:rsid w:val="003452E7"/>
    <w:rsid w:val="003736EE"/>
    <w:rsid w:val="00374FE4"/>
    <w:rsid w:val="003764A2"/>
    <w:rsid w:val="00377DF4"/>
    <w:rsid w:val="0038188E"/>
    <w:rsid w:val="003818C9"/>
    <w:rsid w:val="00383545"/>
    <w:rsid w:val="00383B64"/>
    <w:rsid w:val="0038686A"/>
    <w:rsid w:val="00393E6B"/>
    <w:rsid w:val="00394278"/>
    <w:rsid w:val="003942DD"/>
    <w:rsid w:val="003953F4"/>
    <w:rsid w:val="003A2D4C"/>
    <w:rsid w:val="003A3D50"/>
    <w:rsid w:val="003A67A5"/>
    <w:rsid w:val="003C0C33"/>
    <w:rsid w:val="003C3D40"/>
    <w:rsid w:val="003C4C1A"/>
    <w:rsid w:val="003D5F48"/>
    <w:rsid w:val="003E2C65"/>
    <w:rsid w:val="003E5A8D"/>
    <w:rsid w:val="003E5D4A"/>
    <w:rsid w:val="003E75C9"/>
    <w:rsid w:val="003F44C4"/>
    <w:rsid w:val="00403B12"/>
    <w:rsid w:val="00403C83"/>
    <w:rsid w:val="00406CDE"/>
    <w:rsid w:val="00406DE6"/>
    <w:rsid w:val="00410FA0"/>
    <w:rsid w:val="004163B5"/>
    <w:rsid w:val="00430B26"/>
    <w:rsid w:val="00431FC4"/>
    <w:rsid w:val="004320D2"/>
    <w:rsid w:val="004350B9"/>
    <w:rsid w:val="00437353"/>
    <w:rsid w:val="00437E6E"/>
    <w:rsid w:val="004421FB"/>
    <w:rsid w:val="0045410A"/>
    <w:rsid w:val="00454B5E"/>
    <w:rsid w:val="00461E54"/>
    <w:rsid w:val="004670A5"/>
    <w:rsid w:val="004720C8"/>
    <w:rsid w:val="00477703"/>
    <w:rsid w:val="00481B4C"/>
    <w:rsid w:val="00486FF5"/>
    <w:rsid w:val="00487E3E"/>
    <w:rsid w:val="004906F6"/>
    <w:rsid w:val="00491135"/>
    <w:rsid w:val="004A0464"/>
    <w:rsid w:val="004A70D3"/>
    <w:rsid w:val="004B28B7"/>
    <w:rsid w:val="004B4212"/>
    <w:rsid w:val="004B59F5"/>
    <w:rsid w:val="004B7962"/>
    <w:rsid w:val="004C2D58"/>
    <w:rsid w:val="004C629A"/>
    <w:rsid w:val="004D4351"/>
    <w:rsid w:val="004E1E7E"/>
    <w:rsid w:val="004E20B4"/>
    <w:rsid w:val="004E66D4"/>
    <w:rsid w:val="004F098B"/>
    <w:rsid w:val="004F4C21"/>
    <w:rsid w:val="004F6D0F"/>
    <w:rsid w:val="00503347"/>
    <w:rsid w:val="0050365D"/>
    <w:rsid w:val="00507B22"/>
    <w:rsid w:val="00507D8E"/>
    <w:rsid w:val="005205F0"/>
    <w:rsid w:val="00521067"/>
    <w:rsid w:val="005307A2"/>
    <w:rsid w:val="0053242E"/>
    <w:rsid w:val="00532E2A"/>
    <w:rsid w:val="00533D9D"/>
    <w:rsid w:val="00536C7B"/>
    <w:rsid w:val="00545A9F"/>
    <w:rsid w:val="005514C4"/>
    <w:rsid w:val="00552BB3"/>
    <w:rsid w:val="00553B9E"/>
    <w:rsid w:val="00566D01"/>
    <w:rsid w:val="00575624"/>
    <w:rsid w:val="00576CE4"/>
    <w:rsid w:val="00580389"/>
    <w:rsid w:val="005816F5"/>
    <w:rsid w:val="005838A9"/>
    <w:rsid w:val="00583DBB"/>
    <w:rsid w:val="00590D85"/>
    <w:rsid w:val="005921FA"/>
    <w:rsid w:val="005952F9"/>
    <w:rsid w:val="00597936"/>
    <w:rsid w:val="005A528E"/>
    <w:rsid w:val="005A6DA7"/>
    <w:rsid w:val="005B3D88"/>
    <w:rsid w:val="005B6DA0"/>
    <w:rsid w:val="005B770D"/>
    <w:rsid w:val="005C122F"/>
    <w:rsid w:val="005C4172"/>
    <w:rsid w:val="005C6A19"/>
    <w:rsid w:val="005E3993"/>
    <w:rsid w:val="005E461B"/>
    <w:rsid w:val="005E60A2"/>
    <w:rsid w:val="005E6188"/>
    <w:rsid w:val="005E627E"/>
    <w:rsid w:val="005F7BE0"/>
    <w:rsid w:val="00603454"/>
    <w:rsid w:val="00605BB4"/>
    <w:rsid w:val="0061102F"/>
    <w:rsid w:val="00613D38"/>
    <w:rsid w:val="00614985"/>
    <w:rsid w:val="00621288"/>
    <w:rsid w:val="006316A9"/>
    <w:rsid w:val="00631AFC"/>
    <w:rsid w:val="00631D2F"/>
    <w:rsid w:val="00642440"/>
    <w:rsid w:val="006579A1"/>
    <w:rsid w:val="00657B13"/>
    <w:rsid w:val="00662745"/>
    <w:rsid w:val="00662904"/>
    <w:rsid w:val="006640B3"/>
    <w:rsid w:val="00664D01"/>
    <w:rsid w:val="00666C72"/>
    <w:rsid w:val="00673882"/>
    <w:rsid w:val="00685519"/>
    <w:rsid w:val="00685F76"/>
    <w:rsid w:val="00690512"/>
    <w:rsid w:val="00690F18"/>
    <w:rsid w:val="0069181D"/>
    <w:rsid w:val="00693C26"/>
    <w:rsid w:val="006A4C41"/>
    <w:rsid w:val="006A5B2A"/>
    <w:rsid w:val="006B1E89"/>
    <w:rsid w:val="006B79BB"/>
    <w:rsid w:val="006C2F5C"/>
    <w:rsid w:val="006C33A6"/>
    <w:rsid w:val="006C4748"/>
    <w:rsid w:val="006D0C06"/>
    <w:rsid w:val="006D4BC3"/>
    <w:rsid w:val="006E0FA1"/>
    <w:rsid w:val="006E408C"/>
    <w:rsid w:val="006F75D5"/>
    <w:rsid w:val="00705947"/>
    <w:rsid w:val="00706926"/>
    <w:rsid w:val="007120A0"/>
    <w:rsid w:val="00715E28"/>
    <w:rsid w:val="00723CA6"/>
    <w:rsid w:val="007315EF"/>
    <w:rsid w:val="00735062"/>
    <w:rsid w:val="007368A8"/>
    <w:rsid w:val="0074201F"/>
    <w:rsid w:val="0074301B"/>
    <w:rsid w:val="007528E1"/>
    <w:rsid w:val="00774160"/>
    <w:rsid w:val="0077600C"/>
    <w:rsid w:val="007766CD"/>
    <w:rsid w:val="0078689E"/>
    <w:rsid w:val="00794B40"/>
    <w:rsid w:val="007A40A3"/>
    <w:rsid w:val="007A7ED9"/>
    <w:rsid w:val="007B0B75"/>
    <w:rsid w:val="007B211C"/>
    <w:rsid w:val="007C08F0"/>
    <w:rsid w:val="007C78D8"/>
    <w:rsid w:val="007C7D30"/>
    <w:rsid w:val="007D3857"/>
    <w:rsid w:val="007D70BA"/>
    <w:rsid w:val="007E65D5"/>
    <w:rsid w:val="007F018D"/>
    <w:rsid w:val="007F529D"/>
    <w:rsid w:val="008018CA"/>
    <w:rsid w:val="008038D9"/>
    <w:rsid w:val="00812EFD"/>
    <w:rsid w:val="00813CB2"/>
    <w:rsid w:val="00820EDC"/>
    <w:rsid w:val="008306A0"/>
    <w:rsid w:val="008345BB"/>
    <w:rsid w:val="00840D0B"/>
    <w:rsid w:val="0084136E"/>
    <w:rsid w:val="00841903"/>
    <w:rsid w:val="00844144"/>
    <w:rsid w:val="008518CF"/>
    <w:rsid w:val="00853082"/>
    <w:rsid w:val="008553A9"/>
    <w:rsid w:val="00855F54"/>
    <w:rsid w:val="008607E9"/>
    <w:rsid w:val="008612D7"/>
    <w:rsid w:val="00861EF7"/>
    <w:rsid w:val="008723A7"/>
    <w:rsid w:val="008743BD"/>
    <w:rsid w:val="008755CA"/>
    <w:rsid w:val="00884F63"/>
    <w:rsid w:val="0088641C"/>
    <w:rsid w:val="00893F39"/>
    <w:rsid w:val="00897323"/>
    <w:rsid w:val="008A22D1"/>
    <w:rsid w:val="008A3776"/>
    <w:rsid w:val="008B16BB"/>
    <w:rsid w:val="008B1F21"/>
    <w:rsid w:val="008B325C"/>
    <w:rsid w:val="008B6F4C"/>
    <w:rsid w:val="008C5FD6"/>
    <w:rsid w:val="008D33DE"/>
    <w:rsid w:val="008E218B"/>
    <w:rsid w:val="008E2B07"/>
    <w:rsid w:val="008F00B4"/>
    <w:rsid w:val="008F2809"/>
    <w:rsid w:val="008F3947"/>
    <w:rsid w:val="008F4F23"/>
    <w:rsid w:val="00900A1A"/>
    <w:rsid w:val="00905E09"/>
    <w:rsid w:val="009101F8"/>
    <w:rsid w:val="009102BE"/>
    <w:rsid w:val="00913211"/>
    <w:rsid w:val="009156D1"/>
    <w:rsid w:val="009165DE"/>
    <w:rsid w:val="00920942"/>
    <w:rsid w:val="00920BDB"/>
    <w:rsid w:val="009261D0"/>
    <w:rsid w:val="00930718"/>
    <w:rsid w:val="00935971"/>
    <w:rsid w:val="0094337E"/>
    <w:rsid w:val="00946A4F"/>
    <w:rsid w:val="0094702D"/>
    <w:rsid w:val="009474C8"/>
    <w:rsid w:val="00964F56"/>
    <w:rsid w:val="009717C8"/>
    <w:rsid w:val="00973715"/>
    <w:rsid w:val="00977ECC"/>
    <w:rsid w:val="0098215D"/>
    <w:rsid w:val="0098286C"/>
    <w:rsid w:val="00985258"/>
    <w:rsid w:val="0098528F"/>
    <w:rsid w:val="0098615E"/>
    <w:rsid w:val="00987FF5"/>
    <w:rsid w:val="00991167"/>
    <w:rsid w:val="009A2A3E"/>
    <w:rsid w:val="009B571B"/>
    <w:rsid w:val="009B6E17"/>
    <w:rsid w:val="009C0126"/>
    <w:rsid w:val="009C5D57"/>
    <w:rsid w:val="009E5A90"/>
    <w:rsid w:val="009F5330"/>
    <w:rsid w:val="00A061F4"/>
    <w:rsid w:val="00A11155"/>
    <w:rsid w:val="00A12674"/>
    <w:rsid w:val="00A12C0F"/>
    <w:rsid w:val="00A15700"/>
    <w:rsid w:val="00A218CA"/>
    <w:rsid w:val="00A2237F"/>
    <w:rsid w:val="00A3148C"/>
    <w:rsid w:val="00A360B7"/>
    <w:rsid w:val="00A37552"/>
    <w:rsid w:val="00A401B5"/>
    <w:rsid w:val="00A41847"/>
    <w:rsid w:val="00A447EF"/>
    <w:rsid w:val="00A602A6"/>
    <w:rsid w:val="00A612BD"/>
    <w:rsid w:val="00A63A22"/>
    <w:rsid w:val="00A642AB"/>
    <w:rsid w:val="00A644A1"/>
    <w:rsid w:val="00A66E00"/>
    <w:rsid w:val="00A76B54"/>
    <w:rsid w:val="00A805EC"/>
    <w:rsid w:val="00A83D37"/>
    <w:rsid w:val="00A86CE1"/>
    <w:rsid w:val="00A97F41"/>
    <w:rsid w:val="00AA21BE"/>
    <w:rsid w:val="00AA3885"/>
    <w:rsid w:val="00AB51BB"/>
    <w:rsid w:val="00AC4D18"/>
    <w:rsid w:val="00AD2DA2"/>
    <w:rsid w:val="00AD4502"/>
    <w:rsid w:val="00AD4C96"/>
    <w:rsid w:val="00AE290D"/>
    <w:rsid w:val="00AE6E44"/>
    <w:rsid w:val="00AF29EC"/>
    <w:rsid w:val="00AF36BB"/>
    <w:rsid w:val="00AF4C28"/>
    <w:rsid w:val="00AF500B"/>
    <w:rsid w:val="00AF7B65"/>
    <w:rsid w:val="00B031DF"/>
    <w:rsid w:val="00B040D3"/>
    <w:rsid w:val="00B04AA4"/>
    <w:rsid w:val="00B04CF7"/>
    <w:rsid w:val="00B07DD0"/>
    <w:rsid w:val="00B14611"/>
    <w:rsid w:val="00B23516"/>
    <w:rsid w:val="00B24F78"/>
    <w:rsid w:val="00B27478"/>
    <w:rsid w:val="00B274E1"/>
    <w:rsid w:val="00B278AF"/>
    <w:rsid w:val="00B31398"/>
    <w:rsid w:val="00B32D52"/>
    <w:rsid w:val="00B34761"/>
    <w:rsid w:val="00B37A09"/>
    <w:rsid w:val="00B4670A"/>
    <w:rsid w:val="00B5232E"/>
    <w:rsid w:val="00B6117A"/>
    <w:rsid w:val="00B6342A"/>
    <w:rsid w:val="00B65656"/>
    <w:rsid w:val="00B66CC9"/>
    <w:rsid w:val="00B67BB9"/>
    <w:rsid w:val="00B7342D"/>
    <w:rsid w:val="00B75E9D"/>
    <w:rsid w:val="00B76392"/>
    <w:rsid w:val="00B76C98"/>
    <w:rsid w:val="00B95A31"/>
    <w:rsid w:val="00B97355"/>
    <w:rsid w:val="00BA50B9"/>
    <w:rsid w:val="00BB09E8"/>
    <w:rsid w:val="00BB0EFE"/>
    <w:rsid w:val="00BB79EF"/>
    <w:rsid w:val="00BC1A4A"/>
    <w:rsid w:val="00BC1FC1"/>
    <w:rsid w:val="00BC2010"/>
    <w:rsid w:val="00BC27C4"/>
    <w:rsid w:val="00BC32FF"/>
    <w:rsid w:val="00BC49A9"/>
    <w:rsid w:val="00BE021D"/>
    <w:rsid w:val="00BE3557"/>
    <w:rsid w:val="00BF128E"/>
    <w:rsid w:val="00BF12D9"/>
    <w:rsid w:val="00BF20B5"/>
    <w:rsid w:val="00BF7488"/>
    <w:rsid w:val="00C10930"/>
    <w:rsid w:val="00C10ADF"/>
    <w:rsid w:val="00C11FC9"/>
    <w:rsid w:val="00C179D6"/>
    <w:rsid w:val="00C24BB9"/>
    <w:rsid w:val="00C25288"/>
    <w:rsid w:val="00C263CB"/>
    <w:rsid w:val="00C27013"/>
    <w:rsid w:val="00C27242"/>
    <w:rsid w:val="00C35726"/>
    <w:rsid w:val="00C358E7"/>
    <w:rsid w:val="00C42D35"/>
    <w:rsid w:val="00C43AEE"/>
    <w:rsid w:val="00C45F00"/>
    <w:rsid w:val="00C5394D"/>
    <w:rsid w:val="00C56910"/>
    <w:rsid w:val="00C63CBC"/>
    <w:rsid w:val="00C64647"/>
    <w:rsid w:val="00C72611"/>
    <w:rsid w:val="00C764CC"/>
    <w:rsid w:val="00C82A74"/>
    <w:rsid w:val="00C86019"/>
    <w:rsid w:val="00C87722"/>
    <w:rsid w:val="00C87F18"/>
    <w:rsid w:val="00C92385"/>
    <w:rsid w:val="00C95AB1"/>
    <w:rsid w:val="00C96377"/>
    <w:rsid w:val="00CA0611"/>
    <w:rsid w:val="00CA24D1"/>
    <w:rsid w:val="00CA2E75"/>
    <w:rsid w:val="00CA42C5"/>
    <w:rsid w:val="00CA6807"/>
    <w:rsid w:val="00CB12EC"/>
    <w:rsid w:val="00CB13D8"/>
    <w:rsid w:val="00CB4866"/>
    <w:rsid w:val="00CB4F9E"/>
    <w:rsid w:val="00CB6806"/>
    <w:rsid w:val="00CC2F07"/>
    <w:rsid w:val="00CC62F8"/>
    <w:rsid w:val="00CD31DB"/>
    <w:rsid w:val="00CD5062"/>
    <w:rsid w:val="00D05C1F"/>
    <w:rsid w:val="00D13042"/>
    <w:rsid w:val="00D13909"/>
    <w:rsid w:val="00D16F62"/>
    <w:rsid w:val="00D177CA"/>
    <w:rsid w:val="00D17C5E"/>
    <w:rsid w:val="00D23B0F"/>
    <w:rsid w:val="00D242D2"/>
    <w:rsid w:val="00D2582D"/>
    <w:rsid w:val="00D25DCC"/>
    <w:rsid w:val="00D30307"/>
    <w:rsid w:val="00D3323E"/>
    <w:rsid w:val="00D40507"/>
    <w:rsid w:val="00D459B2"/>
    <w:rsid w:val="00D53A77"/>
    <w:rsid w:val="00D53DAB"/>
    <w:rsid w:val="00D55AA9"/>
    <w:rsid w:val="00D566AD"/>
    <w:rsid w:val="00D66B45"/>
    <w:rsid w:val="00D72FEC"/>
    <w:rsid w:val="00D74BEF"/>
    <w:rsid w:val="00D75493"/>
    <w:rsid w:val="00D75F58"/>
    <w:rsid w:val="00D86FE2"/>
    <w:rsid w:val="00D8745E"/>
    <w:rsid w:val="00D9310F"/>
    <w:rsid w:val="00DA0374"/>
    <w:rsid w:val="00DA3BBC"/>
    <w:rsid w:val="00DA3C4F"/>
    <w:rsid w:val="00DA7AAA"/>
    <w:rsid w:val="00DB43B9"/>
    <w:rsid w:val="00DC0287"/>
    <w:rsid w:val="00DC32BF"/>
    <w:rsid w:val="00DD36C2"/>
    <w:rsid w:val="00DD3E41"/>
    <w:rsid w:val="00DD6726"/>
    <w:rsid w:val="00DE0148"/>
    <w:rsid w:val="00DE1C73"/>
    <w:rsid w:val="00DF0D06"/>
    <w:rsid w:val="00E176E7"/>
    <w:rsid w:val="00E207A0"/>
    <w:rsid w:val="00E20EFF"/>
    <w:rsid w:val="00E2133B"/>
    <w:rsid w:val="00E23416"/>
    <w:rsid w:val="00E26D5C"/>
    <w:rsid w:val="00E30BE8"/>
    <w:rsid w:val="00E33561"/>
    <w:rsid w:val="00E358A1"/>
    <w:rsid w:val="00E37178"/>
    <w:rsid w:val="00E508C7"/>
    <w:rsid w:val="00E521B2"/>
    <w:rsid w:val="00E55021"/>
    <w:rsid w:val="00E57946"/>
    <w:rsid w:val="00E60D77"/>
    <w:rsid w:val="00E61255"/>
    <w:rsid w:val="00E65E92"/>
    <w:rsid w:val="00E71118"/>
    <w:rsid w:val="00E731C0"/>
    <w:rsid w:val="00E76C29"/>
    <w:rsid w:val="00E7702F"/>
    <w:rsid w:val="00E87825"/>
    <w:rsid w:val="00E900FC"/>
    <w:rsid w:val="00EA4AF7"/>
    <w:rsid w:val="00EB0737"/>
    <w:rsid w:val="00EB64E8"/>
    <w:rsid w:val="00EC01DC"/>
    <w:rsid w:val="00EC3F42"/>
    <w:rsid w:val="00ED05D0"/>
    <w:rsid w:val="00ED096E"/>
    <w:rsid w:val="00ED288D"/>
    <w:rsid w:val="00ED3885"/>
    <w:rsid w:val="00ED4A19"/>
    <w:rsid w:val="00EE7912"/>
    <w:rsid w:val="00EF0430"/>
    <w:rsid w:val="00EF4939"/>
    <w:rsid w:val="00EF6251"/>
    <w:rsid w:val="00EF7968"/>
    <w:rsid w:val="00F05898"/>
    <w:rsid w:val="00F07F77"/>
    <w:rsid w:val="00F11A2D"/>
    <w:rsid w:val="00F1588C"/>
    <w:rsid w:val="00F20E11"/>
    <w:rsid w:val="00F32E5F"/>
    <w:rsid w:val="00F359B3"/>
    <w:rsid w:val="00F41F49"/>
    <w:rsid w:val="00F45D80"/>
    <w:rsid w:val="00F551E5"/>
    <w:rsid w:val="00F56CA8"/>
    <w:rsid w:val="00F61CF1"/>
    <w:rsid w:val="00F65120"/>
    <w:rsid w:val="00F75A80"/>
    <w:rsid w:val="00F7696C"/>
    <w:rsid w:val="00F77490"/>
    <w:rsid w:val="00F81454"/>
    <w:rsid w:val="00F82082"/>
    <w:rsid w:val="00F86EEA"/>
    <w:rsid w:val="00F8787A"/>
    <w:rsid w:val="00F957E7"/>
    <w:rsid w:val="00F95DD6"/>
    <w:rsid w:val="00F966B5"/>
    <w:rsid w:val="00FA1B79"/>
    <w:rsid w:val="00FA59AF"/>
    <w:rsid w:val="00FB695F"/>
    <w:rsid w:val="00FC59FE"/>
    <w:rsid w:val="00FD0492"/>
    <w:rsid w:val="00FD071C"/>
    <w:rsid w:val="00FD0CBD"/>
    <w:rsid w:val="00FD1427"/>
    <w:rsid w:val="00FD4E92"/>
    <w:rsid w:val="00FD5D0C"/>
    <w:rsid w:val="00FF2FEE"/>
    <w:rsid w:val="00FF3D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3068E80B"/>
  <w15:docId w15:val="{E2CD24CB-969A-42A6-9894-1AA351D9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A061F4"/>
    <w:pPr>
      <w:tabs>
        <w:tab w:val="left" w:pos="794"/>
        <w:tab w:val="left" w:pos="1191"/>
        <w:tab w:val="left" w:pos="1588"/>
        <w:tab w:val="left" w:pos="1985"/>
      </w:tabs>
      <w:overflowPunct w:val="0"/>
      <w:autoSpaceDE w:val="0"/>
      <w:autoSpaceDN w:val="0"/>
      <w:adjustRightInd w:val="0"/>
      <w:spacing w:before="120"/>
      <w:textAlignment w:val="baseline"/>
    </w:pPr>
    <w:rPr>
      <w:sz w:val="24"/>
      <w:lang w:val="en-GB"/>
    </w:rPr>
  </w:style>
  <w:style w:type="paragraph" w:styleId="1">
    <w:name w:val="heading 1"/>
    <w:basedOn w:val="a"/>
    <w:next w:val="a"/>
    <w:qFormat/>
    <w:rsid w:val="0079336F"/>
    <w:pPr>
      <w:keepNext/>
      <w:keepLines/>
      <w:spacing w:before="360"/>
      <w:ind w:left="794" w:hanging="794"/>
      <w:outlineLvl w:val="0"/>
    </w:pPr>
    <w:rPr>
      <w:b/>
    </w:rPr>
  </w:style>
  <w:style w:type="paragraph" w:styleId="2">
    <w:name w:val="heading 2"/>
    <w:basedOn w:val="1"/>
    <w:next w:val="a"/>
    <w:qFormat/>
    <w:rsid w:val="0079336F"/>
    <w:pPr>
      <w:spacing w:before="240"/>
      <w:outlineLvl w:val="1"/>
    </w:pPr>
  </w:style>
  <w:style w:type="paragraph" w:styleId="3">
    <w:name w:val="heading 3"/>
    <w:basedOn w:val="1"/>
    <w:next w:val="a"/>
    <w:qFormat/>
    <w:rsid w:val="0079336F"/>
    <w:pPr>
      <w:spacing w:before="160"/>
      <w:outlineLvl w:val="2"/>
    </w:pPr>
  </w:style>
  <w:style w:type="paragraph" w:styleId="4">
    <w:name w:val="heading 4"/>
    <w:basedOn w:val="3"/>
    <w:next w:val="a"/>
    <w:qFormat/>
    <w:rsid w:val="0079336F"/>
    <w:pPr>
      <w:tabs>
        <w:tab w:val="clear" w:pos="794"/>
        <w:tab w:val="left" w:pos="1021"/>
      </w:tabs>
      <w:ind w:left="1021" w:hanging="1021"/>
      <w:outlineLvl w:val="3"/>
    </w:pPr>
  </w:style>
  <w:style w:type="paragraph" w:styleId="5">
    <w:name w:val="heading 5"/>
    <w:basedOn w:val="4"/>
    <w:next w:val="a"/>
    <w:qFormat/>
    <w:rsid w:val="0079336F"/>
    <w:pPr>
      <w:outlineLvl w:val="4"/>
    </w:pPr>
  </w:style>
  <w:style w:type="paragraph" w:styleId="6">
    <w:name w:val="heading 6"/>
    <w:basedOn w:val="4"/>
    <w:next w:val="a"/>
    <w:qFormat/>
    <w:rsid w:val="0079336F"/>
    <w:pPr>
      <w:tabs>
        <w:tab w:val="clear" w:pos="1021"/>
        <w:tab w:val="clear" w:pos="1191"/>
      </w:tabs>
      <w:ind w:left="1588" w:hanging="1588"/>
      <w:outlineLvl w:val="5"/>
    </w:pPr>
  </w:style>
  <w:style w:type="paragraph" w:styleId="7">
    <w:name w:val="heading 7"/>
    <w:basedOn w:val="6"/>
    <w:next w:val="a"/>
    <w:qFormat/>
    <w:rsid w:val="0079336F"/>
    <w:pPr>
      <w:outlineLvl w:val="6"/>
    </w:pPr>
  </w:style>
  <w:style w:type="paragraph" w:styleId="8">
    <w:name w:val="heading 8"/>
    <w:basedOn w:val="6"/>
    <w:next w:val="a"/>
    <w:qFormat/>
    <w:rsid w:val="0079336F"/>
    <w:pPr>
      <w:outlineLvl w:val="7"/>
    </w:pPr>
  </w:style>
  <w:style w:type="paragraph" w:styleId="9">
    <w:name w:val="heading 9"/>
    <w:basedOn w:val="6"/>
    <w:next w:val="a"/>
    <w:qFormat/>
    <w:rsid w:val="0079336F"/>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nnexNotitle">
    <w:name w:val="Annex_No &amp; title"/>
    <w:basedOn w:val="a"/>
    <w:next w:val="a"/>
    <w:rsid w:val="0079336F"/>
    <w:pPr>
      <w:keepNext/>
      <w:keepLines/>
      <w:spacing w:before="480"/>
      <w:jc w:val="center"/>
    </w:pPr>
    <w:rPr>
      <w:b/>
      <w:sz w:val="28"/>
    </w:rPr>
  </w:style>
  <w:style w:type="character" w:customStyle="1" w:styleId="Appdef">
    <w:name w:val="App_def"/>
    <w:rsid w:val="0079336F"/>
    <w:rPr>
      <w:rFonts w:ascii="Times New Roman" w:hAnsi="Times New Roman"/>
      <w:b/>
    </w:rPr>
  </w:style>
  <w:style w:type="character" w:customStyle="1" w:styleId="Appref">
    <w:name w:val="App_ref"/>
    <w:basedOn w:val="a0"/>
    <w:rsid w:val="0079336F"/>
  </w:style>
  <w:style w:type="paragraph" w:customStyle="1" w:styleId="AppendixNotitle">
    <w:name w:val="Appendix_No &amp; title"/>
    <w:basedOn w:val="AnnexNotitle"/>
    <w:next w:val="a"/>
    <w:rsid w:val="0079336F"/>
  </w:style>
  <w:style w:type="character" w:customStyle="1" w:styleId="Artdef">
    <w:name w:val="Art_def"/>
    <w:rsid w:val="0079336F"/>
    <w:rPr>
      <w:rFonts w:ascii="Times New Roman" w:hAnsi="Times New Roman"/>
      <w:b/>
    </w:rPr>
  </w:style>
  <w:style w:type="paragraph" w:customStyle="1" w:styleId="Artheading">
    <w:name w:val="Art_heading"/>
    <w:basedOn w:val="a"/>
    <w:next w:val="a"/>
    <w:rsid w:val="0079336F"/>
    <w:pPr>
      <w:spacing w:before="480"/>
      <w:jc w:val="center"/>
    </w:pPr>
    <w:rPr>
      <w:b/>
      <w:sz w:val="28"/>
    </w:rPr>
  </w:style>
  <w:style w:type="paragraph" w:customStyle="1" w:styleId="ArtNo">
    <w:name w:val="Art_No"/>
    <w:basedOn w:val="a"/>
    <w:next w:val="a"/>
    <w:rsid w:val="0079336F"/>
    <w:pPr>
      <w:keepNext/>
      <w:keepLines/>
      <w:spacing w:before="480"/>
      <w:jc w:val="center"/>
    </w:pPr>
    <w:rPr>
      <w:caps/>
      <w:sz w:val="28"/>
    </w:rPr>
  </w:style>
  <w:style w:type="character" w:customStyle="1" w:styleId="Artref">
    <w:name w:val="Art_ref"/>
    <w:basedOn w:val="a0"/>
    <w:rsid w:val="0079336F"/>
  </w:style>
  <w:style w:type="paragraph" w:customStyle="1" w:styleId="Arttitle">
    <w:name w:val="Art_title"/>
    <w:basedOn w:val="a"/>
    <w:next w:val="a"/>
    <w:rsid w:val="0079336F"/>
    <w:pPr>
      <w:keepNext/>
      <w:keepLines/>
      <w:spacing w:before="240"/>
      <w:jc w:val="center"/>
    </w:pPr>
    <w:rPr>
      <w:b/>
      <w:sz w:val="28"/>
    </w:rPr>
  </w:style>
  <w:style w:type="paragraph" w:customStyle="1" w:styleId="ASN1">
    <w:name w:val="ASN.1"/>
    <w:basedOn w:val="a"/>
    <w:rsid w:val="0079336F"/>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noProof/>
      <w:sz w:val="20"/>
    </w:rPr>
  </w:style>
  <w:style w:type="paragraph" w:customStyle="1" w:styleId="Call">
    <w:name w:val="Call"/>
    <w:basedOn w:val="a"/>
    <w:next w:val="a"/>
    <w:rsid w:val="0079336F"/>
    <w:pPr>
      <w:keepNext/>
      <w:keepLines/>
      <w:spacing w:before="160"/>
      <w:ind w:left="794"/>
    </w:pPr>
    <w:rPr>
      <w:i/>
    </w:rPr>
  </w:style>
  <w:style w:type="paragraph" w:customStyle="1" w:styleId="ChapNo">
    <w:name w:val="Chap_No"/>
    <w:basedOn w:val="a"/>
    <w:next w:val="a"/>
    <w:rsid w:val="0079336F"/>
    <w:pPr>
      <w:keepNext/>
      <w:keepLines/>
      <w:spacing w:before="480"/>
      <w:jc w:val="center"/>
    </w:pPr>
    <w:rPr>
      <w:b/>
      <w:caps/>
      <w:sz w:val="28"/>
    </w:rPr>
  </w:style>
  <w:style w:type="paragraph" w:customStyle="1" w:styleId="Chaptitle">
    <w:name w:val="Chap_title"/>
    <w:basedOn w:val="a"/>
    <w:next w:val="a"/>
    <w:rsid w:val="0079336F"/>
    <w:pPr>
      <w:keepNext/>
      <w:keepLines/>
      <w:spacing w:before="240"/>
      <w:jc w:val="center"/>
    </w:pPr>
    <w:rPr>
      <w:b/>
      <w:sz w:val="28"/>
    </w:rPr>
  </w:style>
  <w:style w:type="character" w:styleId="a3">
    <w:name w:val="endnote reference"/>
    <w:semiHidden/>
    <w:rsid w:val="0079336F"/>
    <w:rPr>
      <w:vertAlign w:val="superscript"/>
    </w:rPr>
  </w:style>
  <w:style w:type="paragraph" w:customStyle="1" w:styleId="enumlev1">
    <w:name w:val="enumlev1"/>
    <w:basedOn w:val="a"/>
    <w:rsid w:val="0079336F"/>
    <w:pPr>
      <w:spacing w:before="80"/>
      <w:ind w:left="794" w:hanging="794"/>
    </w:pPr>
  </w:style>
  <w:style w:type="paragraph" w:customStyle="1" w:styleId="enumlev2">
    <w:name w:val="enumlev2"/>
    <w:basedOn w:val="enumlev1"/>
    <w:rsid w:val="0079336F"/>
    <w:pPr>
      <w:ind w:left="1191" w:hanging="397"/>
    </w:pPr>
  </w:style>
  <w:style w:type="paragraph" w:customStyle="1" w:styleId="enumlev3">
    <w:name w:val="enumlev3"/>
    <w:basedOn w:val="enumlev2"/>
    <w:rsid w:val="0079336F"/>
    <w:pPr>
      <w:ind w:left="1588"/>
    </w:pPr>
  </w:style>
  <w:style w:type="paragraph" w:customStyle="1" w:styleId="Equation">
    <w:name w:val="Equation"/>
    <w:basedOn w:val="a"/>
    <w:rsid w:val="0079336F"/>
    <w:pPr>
      <w:tabs>
        <w:tab w:val="clear" w:pos="1191"/>
        <w:tab w:val="clear" w:pos="1588"/>
        <w:tab w:val="clear" w:pos="1985"/>
        <w:tab w:val="center" w:pos="4820"/>
        <w:tab w:val="right" w:pos="9639"/>
      </w:tabs>
    </w:pPr>
  </w:style>
  <w:style w:type="paragraph" w:customStyle="1" w:styleId="Equationlegend">
    <w:name w:val="Equation_legend"/>
    <w:basedOn w:val="a"/>
    <w:rsid w:val="0079336F"/>
    <w:pPr>
      <w:tabs>
        <w:tab w:val="clear" w:pos="794"/>
        <w:tab w:val="clear" w:pos="1191"/>
        <w:tab w:val="clear" w:pos="1588"/>
        <w:tab w:val="right" w:pos="1814"/>
      </w:tabs>
      <w:spacing w:before="80"/>
      <w:ind w:left="1985" w:hanging="1985"/>
    </w:pPr>
  </w:style>
  <w:style w:type="paragraph" w:customStyle="1" w:styleId="Figure">
    <w:name w:val="Figure"/>
    <w:basedOn w:val="a"/>
    <w:next w:val="a"/>
    <w:rsid w:val="0079336F"/>
    <w:pPr>
      <w:keepNext/>
      <w:keepLines/>
      <w:spacing w:before="240" w:after="120"/>
      <w:jc w:val="center"/>
    </w:pPr>
  </w:style>
  <w:style w:type="paragraph" w:customStyle="1" w:styleId="Figurelegend">
    <w:name w:val="Figure_legend"/>
    <w:basedOn w:val="a"/>
    <w:rsid w:val="0079336F"/>
    <w:pPr>
      <w:keepNext/>
      <w:keepLines/>
      <w:tabs>
        <w:tab w:val="clear" w:pos="794"/>
        <w:tab w:val="clear" w:pos="1191"/>
        <w:tab w:val="clear" w:pos="1588"/>
        <w:tab w:val="clear" w:pos="1985"/>
      </w:tabs>
      <w:spacing w:before="20" w:after="20"/>
    </w:pPr>
    <w:rPr>
      <w:sz w:val="18"/>
    </w:rPr>
  </w:style>
  <w:style w:type="paragraph" w:customStyle="1" w:styleId="FigureNotitle">
    <w:name w:val="Figure_No &amp; title"/>
    <w:basedOn w:val="a"/>
    <w:next w:val="a"/>
    <w:rsid w:val="0079336F"/>
    <w:pPr>
      <w:keepLines/>
      <w:spacing w:before="240" w:after="120"/>
      <w:jc w:val="center"/>
    </w:pPr>
    <w:rPr>
      <w:b/>
    </w:rPr>
  </w:style>
  <w:style w:type="paragraph" w:customStyle="1" w:styleId="FigureNoBR">
    <w:name w:val="Figure_No_BR"/>
    <w:basedOn w:val="a"/>
    <w:next w:val="a"/>
    <w:rsid w:val="0079336F"/>
    <w:pPr>
      <w:keepNext/>
      <w:keepLines/>
      <w:spacing w:before="480" w:after="120"/>
      <w:jc w:val="center"/>
    </w:pPr>
    <w:rPr>
      <w:caps/>
    </w:rPr>
  </w:style>
  <w:style w:type="paragraph" w:customStyle="1" w:styleId="TabletitleBR">
    <w:name w:val="Table_title_BR"/>
    <w:basedOn w:val="a"/>
    <w:next w:val="a"/>
    <w:rsid w:val="0079336F"/>
    <w:pPr>
      <w:keepNext/>
      <w:keepLines/>
      <w:spacing w:before="0" w:after="120"/>
      <w:jc w:val="center"/>
    </w:pPr>
    <w:rPr>
      <w:b/>
    </w:rPr>
  </w:style>
  <w:style w:type="paragraph" w:customStyle="1" w:styleId="FiguretitleBR">
    <w:name w:val="Figure_title_BR"/>
    <w:basedOn w:val="TabletitleBR"/>
    <w:next w:val="a"/>
    <w:rsid w:val="0079336F"/>
    <w:pPr>
      <w:keepNext w:val="0"/>
      <w:spacing w:after="480"/>
    </w:pPr>
  </w:style>
  <w:style w:type="paragraph" w:customStyle="1" w:styleId="Figurewithouttitle">
    <w:name w:val="Figure_without_title"/>
    <w:basedOn w:val="a"/>
    <w:next w:val="a"/>
    <w:rsid w:val="0079336F"/>
    <w:pPr>
      <w:keepLines/>
      <w:spacing w:before="240" w:after="120"/>
      <w:jc w:val="center"/>
    </w:pPr>
  </w:style>
  <w:style w:type="paragraph" w:styleId="a4">
    <w:name w:val="footer"/>
    <w:basedOn w:val="a"/>
    <w:rsid w:val="0079336F"/>
    <w:pPr>
      <w:tabs>
        <w:tab w:val="clear" w:pos="794"/>
        <w:tab w:val="clear" w:pos="1191"/>
        <w:tab w:val="clear" w:pos="1588"/>
        <w:tab w:val="clear" w:pos="1985"/>
        <w:tab w:val="left" w:pos="5954"/>
        <w:tab w:val="right" w:pos="9639"/>
      </w:tabs>
      <w:spacing w:before="0"/>
    </w:pPr>
    <w:rPr>
      <w:caps/>
      <w:noProof/>
      <w:sz w:val="16"/>
    </w:rPr>
  </w:style>
  <w:style w:type="paragraph" w:customStyle="1" w:styleId="FirstFooter">
    <w:name w:val="FirstFooter"/>
    <w:basedOn w:val="a4"/>
    <w:rsid w:val="0079336F"/>
    <w:pPr>
      <w:tabs>
        <w:tab w:val="clear" w:pos="5954"/>
        <w:tab w:val="clear" w:pos="9639"/>
      </w:tabs>
      <w:overflowPunct/>
      <w:autoSpaceDE/>
      <w:autoSpaceDN/>
      <w:adjustRightInd/>
      <w:spacing w:before="40"/>
      <w:textAlignment w:val="auto"/>
    </w:pPr>
    <w:rPr>
      <w:caps w:val="0"/>
      <w:noProof w:val="0"/>
    </w:rPr>
  </w:style>
  <w:style w:type="paragraph" w:customStyle="1" w:styleId="FooterQP">
    <w:name w:val="Footer_QP"/>
    <w:basedOn w:val="a"/>
    <w:rsid w:val="0079336F"/>
    <w:pPr>
      <w:tabs>
        <w:tab w:val="clear" w:pos="794"/>
        <w:tab w:val="clear" w:pos="1191"/>
        <w:tab w:val="clear" w:pos="1588"/>
        <w:tab w:val="clear" w:pos="1985"/>
        <w:tab w:val="left" w:pos="907"/>
        <w:tab w:val="right" w:pos="8789"/>
        <w:tab w:val="right" w:pos="9639"/>
      </w:tabs>
      <w:spacing w:before="0"/>
    </w:pPr>
    <w:rPr>
      <w:b/>
      <w:sz w:val="22"/>
    </w:rPr>
  </w:style>
  <w:style w:type="character" w:styleId="a5">
    <w:name w:val="footnote reference"/>
    <w:semiHidden/>
    <w:rsid w:val="0079336F"/>
    <w:rPr>
      <w:position w:val="6"/>
      <w:sz w:val="18"/>
    </w:rPr>
  </w:style>
  <w:style w:type="paragraph" w:customStyle="1" w:styleId="Note">
    <w:name w:val="Note"/>
    <w:basedOn w:val="a"/>
    <w:rsid w:val="0079336F"/>
    <w:pPr>
      <w:spacing w:before="80"/>
    </w:pPr>
  </w:style>
  <w:style w:type="paragraph" w:styleId="a6">
    <w:name w:val="footnote text"/>
    <w:basedOn w:val="Note"/>
    <w:link w:val="a7"/>
    <w:semiHidden/>
    <w:rsid w:val="0079336F"/>
    <w:pPr>
      <w:keepLines/>
      <w:tabs>
        <w:tab w:val="left" w:pos="255"/>
      </w:tabs>
      <w:ind w:left="255" w:hanging="255"/>
    </w:pPr>
  </w:style>
  <w:style w:type="paragraph" w:customStyle="1" w:styleId="Formal">
    <w:name w:val="Formal"/>
    <w:basedOn w:val="ASN1"/>
    <w:rsid w:val="0079336F"/>
    <w:rPr>
      <w:b w:val="0"/>
    </w:rPr>
  </w:style>
  <w:style w:type="paragraph" w:styleId="a8">
    <w:name w:val="header"/>
    <w:basedOn w:val="a"/>
    <w:rsid w:val="0079336F"/>
    <w:pPr>
      <w:tabs>
        <w:tab w:val="clear" w:pos="794"/>
        <w:tab w:val="clear" w:pos="1191"/>
        <w:tab w:val="clear" w:pos="1588"/>
        <w:tab w:val="clear" w:pos="1985"/>
      </w:tabs>
      <w:spacing w:before="0"/>
      <w:jc w:val="center"/>
    </w:pPr>
    <w:rPr>
      <w:sz w:val="18"/>
    </w:rPr>
  </w:style>
  <w:style w:type="paragraph" w:customStyle="1" w:styleId="Headingb">
    <w:name w:val="Heading_b"/>
    <w:basedOn w:val="a"/>
    <w:next w:val="a"/>
    <w:rsid w:val="0079336F"/>
    <w:pPr>
      <w:keepNext/>
      <w:spacing w:before="160"/>
    </w:pPr>
    <w:rPr>
      <w:b/>
    </w:rPr>
  </w:style>
  <w:style w:type="paragraph" w:customStyle="1" w:styleId="Headingi">
    <w:name w:val="Heading_i"/>
    <w:basedOn w:val="a"/>
    <w:next w:val="a"/>
    <w:rsid w:val="0079336F"/>
    <w:pPr>
      <w:keepNext/>
      <w:spacing w:before="160"/>
    </w:pPr>
    <w:rPr>
      <w:i/>
    </w:rPr>
  </w:style>
  <w:style w:type="paragraph" w:styleId="10">
    <w:name w:val="index 1"/>
    <w:basedOn w:val="a"/>
    <w:next w:val="a"/>
    <w:semiHidden/>
    <w:rsid w:val="0079336F"/>
  </w:style>
  <w:style w:type="paragraph" w:styleId="20">
    <w:name w:val="index 2"/>
    <w:basedOn w:val="a"/>
    <w:next w:val="a"/>
    <w:semiHidden/>
    <w:rsid w:val="0079336F"/>
    <w:pPr>
      <w:ind w:left="283"/>
    </w:pPr>
  </w:style>
  <w:style w:type="paragraph" w:styleId="30">
    <w:name w:val="index 3"/>
    <w:basedOn w:val="a"/>
    <w:next w:val="a"/>
    <w:semiHidden/>
    <w:rsid w:val="0079336F"/>
    <w:pPr>
      <w:ind w:left="566"/>
    </w:pPr>
  </w:style>
  <w:style w:type="paragraph" w:customStyle="1" w:styleId="Normalaftertitle">
    <w:name w:val="Normal_after_title"/>
    <w:basedOn w:val="a"/>
    <w:next w:val="a"/>
    <w:rsid w:val="0079336F"/>
    <w:pPr>
      <w:spacing w:before="360"/>
    </w:pPr>
  </w:style>
  <w:style w:type="character" w:styleId="a9">
    <w:name w:val="page number"/>
    <w:basedOn w:val="a0"/>
    <w:rsid w:val="0079336F"/>
  </w:style>
  <w:style w:type="paragraph" w:customStyle="1" w:styleId="PartNo">
    <w:name w:val="Part_No"/>
    <w:basedOn w:val="a"/>
    <w:next w:val="a"/>
    <w:rsid w:val="0079336F"/>
    <w:pPr>
      <w:keepNext/>
      <w:keepLines/>
      <w:spacing w:before="480" w:after="80"/>
      <w:jc w:val="center"/>
    </w:pPr>
    <w:rPr>
      <w:caps/>
      <w:sz w:val="28"/>
    </w:rPr>
  </w:style>
  <w:style w:type="paragraph" w:customStyle="1" w:styleId="Partref">
    <w:name w:val="Part_ref"/>
    <w:basedOn w:val="a"/>
    <w:next w:val="a"/>
    <w:rsid w:val="0079336F"/>
    <w:pPr>
      <w:keepNext/>
      <w:keepLines/>
      <w:spacing w:before="280"/>
      <w:jc w:val="center"/>
    </w:pPr>
  </w:style>
  <w:style w:type="paragraph" w:customStyle="1" w:styleId="Parttitle">
    <w:name w:val="Part_title"/>
    <w:basedOn w:val="a"/>
    <w:next w:val="Normalaftertitle"/>
    <w:rsid w:val="0079336F"/>
    <w:pPr>
      <w:keepNext/>
      <w:keepLines/>
      <w:spacing w:before="240" w:after="280"/>
      <w:jc w:val="center"/>
    </w:pPr>
    <w:rPr>
      <w:b/>
      <w:sz w:val="28"/>
    </w:rPr>
  </w:style>
  <w:style w:type="paragraph" w:customStyle="1" w:styleId="Recdate">
    <w:name w:val="Rec_date"/>
    <w:basedOn w:val="a"/>
    <w:next w:val="Normalaftertitle"/>
    <w:rsid w:val="0079336F"/>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79336F"/>
  </w:style>
  <w:style w:type="paragraph" w:customStyle="1" w:styleId="RecNo">
    <w:name w:val="Rec_No"/>
    <w:basedOn w:val="a"/>
    <w:next w:val="a"/>
    <w:rsid w:val="0079336F"/>
    <w:pPr>
      <w:keepNext/>
      <w:keepLines/>
      <w:spacing w:before="0"/>
    </w:pPr>
    <w:rPr>
      <w:b/>
      <w:sz w:val="28"/>
    </w:rPr>
  </w:style>
  <w:style w:type="paragraph" w:customStyle="1" w:styleId="QuestionNo">
    <w:name w:val="Question_No"/>
    <w:basedOn w:val="RecNo"/>
    <w:next w:val="a"/>
    <w:rsid w:val="0079336F"/>
  </w:style>
  <w:style w:type="paragraph" w:customStyle="1" w:styleId="RecNoBR">
    <w:name w:val="Rec_No_BR"/>
    <w:basedOn w:val="a"/>
    <w:next w:val="a"/>
    <w:rsid w:val="0079336F"/>
    <w:pPr>
      <w:keepNext/>
      <w:keepLines/>
      <w:spacing w:before="480"/>
      <w:jc w:val="center"/>
    </w:pPr>
    <w:rPr>
      <w:caps/>
      <w:sz w:val="28"/>
    </w:rPr>
  </w:style>
  <w:style w:type="paragraph" w:customStyle="1" w:styleId="QuestionNoBR">
    <w:name w:val="Question_No_BR"/>
    <w:basedOn w:val="RecNoBR"/>
    <w:next w:val="a"/>
    <w:rsid w:val="0079336F"/>
  </w:style>
  <w:style w:type="paragraph" w:customStyle="1" w:styleId="Recref">
    <w:name w:val="Rec_ref"/>
    <w:basedOn w:val="a"/>
    <w:next w:val="Recdate"/>
    <w:rsid w:val="0079336F"/>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79336F"/>
  </w:style>
  <w:style w:type="paragraph" w:customStyle="1" w:styleId="Rectitle">
    <w:name w:val="Rec_title"/>
    <w:basedOn w:val="a"/>
    <w:next w:val="Normalaftertitle"/>
    <w:rsid w:val="0079336F"/>
    <w:pPr>
      <w:keepNext/>
      <w:keepLines/>
      <w:spacing w:before="360"/>
      <w:jc w:val="center"/>
    </w:pPr>
    <w:rPr>
      <w:b/>
      <w:sz w:val="28"/>
    </w:rPr>
  </w:style>
  <w:style w:type="paragraph" w:customStyle="1" w:styleId="Questiontitle">
    <w:name w:val="Question_title"/>
    <w:basedOn w:val="Rectitle"/>
    <w:next w:val="Questionref"/>
    <w:rsid w:val="0079336F"/>
  </w:style>
  <w:style w:type="character" w:customStyle="1" w:styleId="Recdef">
    <w:name w:val="Rec_def"/>
    <w:rsid w:val="0079336F"/>
    <w:rPr>
      <w:b/>
    </w:rPr>
  </w:style>
  <w:style w:type="paragraph" w:customStyle="1" w:styleId="Reftext">
    <w:name w:val="Ref_text"/>
    <w:basedOn w:val="a"/>
    <w:rsid w:val="0079336F"/>
    <w:pPr>
      <w:ind w:left="794" w:hanging="794"/>
    </w:pPr>
  </w:style>
  <w:style w:type="paragraph" w:customStyle="1" w:styleId="Reftitle">
    <w:name w:val="Ref_title"/>
    <w:basedOn w:val="a"/>
    <w:next w:val="Reftext"/>
    <w:rsid w:val="0079336F"/>
    <w:pPr>
      <w:spacing w:before="480"/>
      <w:jc w:val="center"/>
    </w:pPr>
    <w:rPr>
      <w:b/>
    </w:rPr>
  </w:style>
  <w:style w:type="paragraph" w:customStyle="1" w:styleId="Repdate">
    <w:name w:val="Rep_date"/>
    <w:basedOn w:val="Recdate"/>
    <w:next w:val="Normalaftertitle"/>
    <w:rsid w:val="0079336F"/>
  </w:style>
  <w:style w:type="paragraph" w:customStyle="1" w:styleId="RepNo">
    <w:name w:val="Rep_No"/>
    <w:basedOn w:val="RecNo"/>
    <w:next w:val="a"/>
    <w:rsid w:val="0079336F"/>
  </w:style>
  <w:style w:type="paragraph" w:customStyle="1" w:styleId="RepNoBR">
    <w:name w:val="Rep_No_BR"/>
    <w:basedOn w:val="RecNoBR"/>
    <w:next w:val="a"/>
    <w:rsid w:val="0079336F"/>
  </w:style>
  <w:style w:type="paragraph" w:customStyle="1" w:styleId="Repref">
    <w:name w:val="Rep_ref"/>
    <w:basedOn w:val="Recref"/>
    <w:next w:val="Repdate"/>
    <w:rsid w:val="0079336F"/>
  </w:style>
  <w:style w:type="paragraph" w:customStyle="1" w:styleId="Reptitle">
    <w:name w:val="Rep_title"/>
    <w:basedOn w:val="Rectitle"/>
    <w:next w:val="Repref"/>
    <w:rsid w:val="0079336F"/>
  </w:style>
  <w:style w:type="paragraph" w:customStyle="1" w:styleId="Resdate">
    <w:name w:val="Res_date"/>
    <w:basedOn w:val="Recdate"/>
    <w:next w:val="Normalaftertitle"/>
    <w:rsid w:val="0079336F"/>
  </w:style>
  <w:style w:type="character" w:customStyle="1" w:styleId="Resdef">
    <w:name w:val="Res_def"/>
    <w:rsid w:val="0079336F"/>
    <w:rPr>
      <w:rFonts w:ascii="Times New Roman" w:hAnsi="Times New Roman"/>
      <w:b/>
    </w:rPr>
  </w:style>
  <w:style w:type="paragraph" w:customStyle="1" w:styleId="ResNo">
    <w:name w:val="Res_No"/>
    <w:basedOn w:val="RecNo"/>
    <w:next w:val="a"/>
    <w:rsid w:val="0079336F"/>
  </w:style>
  <w:style w:type="paragraph" w:customStyle="1" w:styleId="ResNoBR">
    <w:name w:val="Res_No_BR"/>
    <w:basedOn w:val="RecNoBR"/>
    <w:next w:val="a"/>
    <w:rsid w:val="0079336F"/>
  </w:style>
  <w:style w:type="paragraph" w:customStyle="1" w:styleId="Resref">
    <w:name w:val="Res_ref"/>
    <w:basedOn w:val="Recref"/>
    <w:next w:val="Resdate"/>
    <w:rsid w:val="0079336F"/>
  </w:style>
  <w:style w:type="paragraph" w:customStyle="1" w:styleId="Restitle">
    <w:name w:val="Res_title"/>
    <w:basedOn w:val="Rectitle"/>
    <w:next w:val="Resref"/>
    <w:rsid w:val="0079336F"/>
  </w:style>
  <w:style w:type="paragraph" w:customStyle="1" w:styleId="Section1">
    <w:name w:val="Section_1"/>
    <w:basedOn w:val="a"/>
    <w:next w:val="a"/>
    <w:rsid w:val="0079336F"/>
    <w:pPr>
      <w:tabs>
        <w:tab w:val="clear" w:pos="794"/>
        <w:tab w:val="clear" w:pos="1191"/>
        <w:tab w:val="clear" w:pos="1588"/>
        <w:tab w:val="clear" w:pos="1985"/>
      </w:tabs>
      <w:spacing w:before="624"/>
      <w:jc w:val="center"/>
    </w:pPr>
    <w:rPr>
      <w:b/>
    </w:rPr>
  </w:style>
  <w:style w:type="paragraph" w:customStyle="1" w:styleId="Section2">
    <w:name w:val="Section_2"/>
    <w:basedOn w:val="a"/>
    <w:next w:val="a"/>
    <w:rsid w:val="0079336F"/>
    <w:pPr>
      <w:tabs>
        <w:tab w:val="clear" w:pos="794"/>
        <w:tab w:val="clear" w:pos="1191"/>
        <w:tab w:val="clear" w:pos="1588"/>
        <w:tab w:val="clear" w:pos="1985"/>
      </w:tabs>
      <w:spacing w:before="240"/>
      <w:jc w:val="center"/>
    </w:pPr>
    <w:rPr>
      <w:i/>
    </w:rPr>
  </w:style>
  <w:style w:type="paragraph" w:customStyle="1" w:styleId="SectionNo">
    <w:name w:val="Section_No"/>
    <w:basedOn w:val="a"/>
    <w:next w:val="a"/>
    <w:rsid w:val="0079336F"/>
    <w:pPr>
      <w:keepNext/>
      <w:keepLines/>
      <w:spacing w:before="480" w:after="80"/>
      <w:jc w:val="center"/>
    </w:pPr>
    <w:rPr>
      <w:caps/>
      <w:sz w:val="28"/>
    </w:rPr>
  </w:style>
  <w:style w:type="paragraph" w:customStyle="1" w:styleId="Sectiontitle">
    <w:name w:val="Section_title"/>
    <w:basedOn w:val="a"/>
    <w:next w:val="Normalaftertitle"/>
    <w:rsid w:val="0079336F"/>
    <w:pPr>
      <w:keepNext/>
      <w:keepLines/>
      <w:spacing w:before="480" w:after="280"/>
      <w:jc w:val="center"/>
    </w:pPr>
    <w:rPr>
      <w:b/>
      <w:sz w:val="28"/>
    </w:rPr>
  </w:style>
  <w:style w:type="paragraph" w:customStyle="1" w:styleId="Source">
    <w:name w:val="Source"/>
    <w:basedOn w:val="a"/>
    <w:next w:val="Normalaftertitle"/>
    <w:rsid w:val="0079336F"/>
    <w:pPr>
      <w:spacing w:before="840" w:after="200"/>
      <w:jc w:val="center"/>
    </w:pPr>
    <w:rPr>
      <w:b/>
      <w:sz w:val="28"/>
    </w:rPr>
  </w:style>
  <w:style w:type="paragraph" w:customStyle="1" w:styleId="SpecialFooter">
    <w:name w:val="Special Footer"/>
    <w:basedOn w:val="a4"/>
    <w:rsid w:val="0079336F"/>
    <w:pPr>
      <w:tabs>
        <w:tab w:val="left" w:pos="567"/>
        <w:tab w:val="left" w:pos="1134"/>
        <w:tab w:val="left" w:pos="1701"/>
        <w:tab w:val="left" w:pos="2268"/>
        <w:tab w:val="left" w:pos="2835"/>
      </w:tabs>
      <w:jc w:val="both"/>
    </w:pPr>
    <w:rPr>
      <w:caps w:val="0"/>
      <w:noProof w:val="0"/>
    </w:rPr>
  </w:style>
  <w:style w:type="character" w:customStyle="1" w:styleId="Tablefreq">
    <w:name w:val="Table_freq"/>
    <w:rsid w:val="0079336F"/>
    <w:rPr>
      <w:b/>
      <w:color w:val="auto"/>
    </w:rPr>
  </w:style>
  <w:style w:type="paragraph" w:customStyle="1" w:styleId="Tablehead">
    <w:name w:val="Table_head"/>
    <w:basedOn w:val="a"/>
    <w:next w:val="a"/>
    <w:rsid w:val="0079336F"/>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a"/>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customStyle="1" w:styleId="TableNotitle">
    <w:name w:val="Table_No &amp; title"/>
    <w:basedOn w:val="a"/>
    <w:next w:val="Tablehead"/>
    <w:rsid w:val="0079336F"/>
    <w:pPr>
      <w:keepNext/>
      <w:keepLines/>
      <w:spacing w:before="360" w:after="120"/>
      <w:jc w:val="center"/>
    </w:pPr>
    <w:rPr>
      <w:b/>
    </w:rPr>
  </w:style>
  <w:style w:type="paragraph" w:customStyle="1" w:styleId="TableNoBR">
    <w:name w:val="Table_No_BR"/>
    <w:basedOn w:val="a"/>
    <w:next w:val="TabletitleBR"/>
    <w:rsid w:val="0079336F"/>
    <w:pPr>
      <w:keepNext/>
      <w:spacing w:before="560" w:after="120"/>
      <w:jc w:val="center"/>
    </w:pPr>
    <w:rPr>
      <w:caps/>
    </w:rPr>
  </w:style>
  <w:style w:type="paragraph" w:customStyle="1" w:styleId="Tableref">
    <w:name w:val="Table_ref"/>
    <w:basedOn w:val="a"/>
    <w:next w:val="TabletitleBR"/>
    <w:rsid w:val="0079336F"/>
    <w:pPr>
      <w:keepNext/>
      <w:spacing w:before="0" w:after="120"/>
      <w:jc w:val="center"/>
    </w:pPr>
  </w:style>
  <w:style w:type="paragraph" w:customStyle="1" w:styleId="Tabletext">
    <w:name w:val="Table_text"/>
    <w:basedOn w:val="a"/>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2"/>
    </w:rPr>
  </w:style>
  <w:style w:type="paragraph" w:customStyle="1" w:styleId="Title1">
    <w:name w:val="Title 1"/>
    <w:basedOn w:val="Source"/>
    <w:next w:val="a"/>
    <w:rsid w:val="0079336F"/>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a"/>
    <w:rsid w:val="0079336F"/>
  </w:style>
  <w:style w:type="paragraph" w:customStyle="1" w:styleId="Title3">
    <w:name w:val="Title 3"/>
    <w:basedOn w:val="Title2"/>
    <w:next w:val="a"/>
    <w:rsid w:val="0079336F"/>
    <w:rPr>
      <w:caps w:val="0"/>
    </w:rPr>
  </w:style>
  <w:style w:type="paragraph" w:customStyle="1" w:styleId="Title4">
    <w:name w:val="Title 4"/>
    <w:basedOn w:val="Title3"/>
    <w:next w:val="1"/>
    <w:rsid w:val="0079336F"/>
    <w:rPr>
      <w:b/>
    </w:rPr>
  </w:style>
  <w:style w:type="paragraph" w:customStyle="1" w:styleId="toc0">
    <w:name w:val="toc 0"/>
    <w:basedOn w:val="a"/>
    <w:next w:val="TOC1"/>
    <w:rsid w:val="0079336F"/>
    <w:pPr>
      <w:tabs>
        <w:tab w:val="clear" w:pos="794"/>
        <w:tab w:val="clear" w:pos="1191"/>
        <w:tab w:val="clear" w:pos="1588"/>
        <w:tab w:val="clear" w:pos="1985"/>
        <w:tab w:val="right" w:pos="9639"/>
      </w:tabs>
    </w:pPr>
    <w:rPr>
      <w:b/>
    </w:rPr>
  </w:style>
  <w:style w:type="paragraph" w:styleId="TOC1">
    <w:name w:val="toc 1"/>
    <w:basedOn w:val="a"/>
    <w:semiHidden/>
    <w:rsid w:val="0079336F"/>
    <w:pPr>
      <w:keepLines/>
      <w:tabs>
        <w:tab w:val="clear" w:pos="794"/>
        <w:tab w:val="clear" w:pos="1191"/>
        <w:tab w:val="clear" w:pos="1588"/>
        <w:tab w:val="clear" w:pos="1985"/>
        <w:tab w:val="left" w:pos="964"/>
        <w:tab w:val="left" w:leader="dot" w:pos="8789"/>
        <w:tab w:val="right" w:pos="9639"/>
      </w:tabs>
      <w:spacing w:before="240"/>
      <w:ind w:left="680" w:right="851" w:hanging="680"/>
    </w:pPr>
  </w:style>
  <w:style w:type="paragraph" w:styleId="TOC2">
    <w:name w:val="toc 2"/>
    <w:basedOn w:val="TOC1"/>
    <w:semiHidden/>
    <w:rsid w:val="0079336F"/>
    <w:pPr>
      <w:spacing w:before="80"/>
      <w:ind w:left="1531" w:hanging="851"/>
    </w:pPr>
  </w:style>
  <w:style w:type="paragraph" w:styleId="TOC3">
    <w:name w:val="toc 3"/>
    <w:basedOn w:val="TOC2"/>
    <w:semiHidden/>
    <w:rsid w:val="0079336F"/>
  </w:style>
  <w:style w:type="paragraph" w:styleId="TOC4">
    <w:name w:val="toc 4"/>
    <w:basedOn w:val="TOC3"/>
    <w:semiHidden/>
    <w:rsid w:val="0079336F"/>
  </w:style>
  <w:style w:type="paragraph" w:styleId="TOC5">
    <w:name w:val="toc 5"/>
    <w:basedOn w:val="TOC4"/>
    <w:semiHidden/>
    <w:rsid w:val="0079336F"/>
  </w:style>
  <w:style w:type="paragraph" w:styleId="TOC6">
    <w:name w:val="toc 6"/>
    <w:basedOn w:val="TOC4"/>
    <w:semiHidden/>
    <w:rsid w:val="0079336F"/>
  </w:style>
  <w:style w:type="paragraph" w:styleId="TOC7">
    <w:name w:val="toc 7"/>
    <w:basedOn w:val="TOC4"/>
    <w:semiHidden/>
    <w:rsid w:val="0079336F"/>
  </w:style>
  <w:style w:type="paragraph" w:styleId="TOC8">
    <w:name w:val="toc 8"/>
    <w:basedOn w:val="TOC4"/>
    <w:semiHidden/>
    <w:rsid w:val="0079336F"/>
  </w:style>
  <w:style w:type="character" w:styleId="aa">
    <w:name w:val="Hyperlink"/>
    <w:rsid w:val="00D7556A"/>
    <w:rPr>
      <w:color w:val="0000FF"/>
      <w:u w:val="single"/>
    </w:rPr>
  </w:style>
  <w:style w:type="character" w:customStyle="1" w:styleId="apple-style-span">
    <w:name w:val="apple-style-span"/>
    <w:basedOn w:val="a0"/>
    <w:rsid w:val="004244BE"/>
  </w:style>
  <w:style w:type="paragraph" w:styleId="ab">
    <w:name w:val="Balloon Text"/>
    <w:basedOn w:val="a"/>
    <w:semiHidden/>
    <w:rsid w:val="004C23D3"/>
    <w:rPr>
      <w:rFonts w:ascii="Tahoma" w:hAnsi="Tahoma" w:cs="Tahoma"/>
      <w:sz w:val="16"/>
      <w:szCs w:val="16"/>
    </w:rPr>
  </w:style>
  <w:style w:type="paragraph" w:customStyle="1" w:styleId="Docnumber">
    <w:name w:val="Docnumber"/>
    <w:basedOn w:val="a"/>
    <w:link w:val="DocnumberChar"/>
    <w:qFormat/>
    <w:rsid w:val="009E7527"/>
    <w:pPr>
      <w:jc w:val="right"/>
    </w:pPr>
    <w:rPr>
      <w:b/>
      <w:bCs/>
      <w:sz w:val="40"/>
    </w:rPr>
  </w:style>
  <w:style w:type="character" w:customStyle="1" w:styleId="DocnumberChar">
    <w:name w:val="Docnumber Char"/>
    <w:link w:val="Docnumber"/>
    <w:rsid w:val="009E7527"/>
    <w:rPr>
      <w:rFonts w:ascii="Times New Roman" w:hAnsi="Times New Roman" w:cs="Times New Roman"/>
      <w:b/>
      <w:bCs/>
      <w:sz w:val="40"/>
    </w:rPr>
  </w:style>
  <w:style w:type="paragraph" w:customStyle="1" w:styleId="LSForAction">
    <w:name w:val="LSForAction"/>
    <w:basedOn w:val="a"/>
    <w:rsid w:val="001E6F5C"/>
    <w:pPr>
      <w:textAlignment w:val="auto"/>
    </w:pPr>
    <w:rPr>
      <w:rFonts w:eastAsia="Times New Roman"/>
      <w:bCs/>
    </w:rPr>
  </w:style>
  <w:style w:type="paragraph" w:customStyle="1" w:styleId="LSForInfo">
    <w:name w:val="LSForInfo"/>
    <w:basedOn w:val="LSForAction"/>
    <w:next w:val="a"/>
    <w:rsid w:val="001E6F5C"/>
  </w:style>
  <w:style w:type="paragraph" w:customStyle="1" w:styleId="LSForComment">
    <w:name w:val="LSForComment"/>
    <w:basedOn w:val="LSForAction"/>
    <w:next w:val="a"/>
    <w:rsid w:val="001E6F5C"/>
  </w:style>
  <w:style w:type="paragraph" w:customStyle="1" w:styleId="LSDeadline">
    <w:name w:val="LSDeadline"/>
    <w:basedOn w:val="LSForAction"/>
    <w:next w:val="a"/>
    <w:rsid w:val="001E6F5C"/>
    <w:rPr>
      <w:bCs w:val="0"/>
    </w:rPr>
  </w:style>
  <w:style w:type="paragraph" w:styleId="ac">
    <w:name w:val="List Paragraph"/>
    <w:basedOn w:val="a"/>
    <w:link w:val="ad"/>
    <w:uiPriority w:val="34"/>
    <w:qFormat/>
    <w:rsid w:val="004720C8"/>
    <w:pPr>
      <w:tabs>
        <w:tab w:val="clear" w:pos="794"/>
        <w:tab w:val="clear" w:pos="1191"/>
        <w:tab w:val="clear" w:pos="1588"/>
        <w:tab w:val="clear" w:pos="1985"/>
      </w:tabs>
      <w:overflowPunct/>
      <w:autoSpaceDE/>
      <w:autoSpaceDN/>
      <w:adjustRightInd/>
      <w:ind w:left="720"/>
      <w:contextualSpacing/>
      <w:textAlignment w:val="auto"/>
    </w:pPr>
    <w:rPr>
      <w:rFonts w:eastAsiaTheme="minorEastAsia"/>
      <w:szCs w:val="24"/>
      <w:lang w:eastAsia="ja-JP"/>
    </w:rPr>
  </w:style>
  <w:style w:type="character" w:customStyle="1" w:styleId="ad">
    <w:name w:val="列表段落 字符"/>
    <w:link w:val="ac"/>
    <w:uiPriority w:val="34"/>
    <w:rsid w:val="004720C8"/>
    <w:rPr>
      <w:rFonts w:eastAsiaTheme="minorEastAsia"/>
      <w:sz w:val="24"/>
      <w:szCs w:val="24"/>
      <w:lang w:val="en-GB" w:eastAsia="ja-JP"/>
    </w:rPr>
  </w:style>
  <w:style w:type="character" w:styleId="ae">
    <w:name w:val="Placeholder Text"/>
    <w:basedOn w:val="a0"/>
    <w:uiPriority w:val="99"/>
    <w:semiHidden/>
    <w:rsid w:val="004720C8"/>
  </w:style>
  <w:style w:type="table" w:styleId="af">
    <w:name w:val="Table Grid"/>
    <w:basedOn w:val="a1"/>
    <w:rsid w:val="00A66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D40507"/>
    <w:rPr>
      <w:sz w:val="24"/>
      <w:lang w:val="en-GB"/>
    </w:rPr>
  </w:style>
  <w:style w:type="paragraph" w:styleId="af1">
    <w:name w:val="Normal (Web)"/>
    <w:basedOn w:val="a"/>
    <w:uiPriority w:val="99"/>
    <w:semiHidden/>
    <w:unhideWhenUsed/>
    <w:rsid w:val="006F75D5"/>
    <w:pPr>
      <w:tabs>
        <w:tab w:val="clear" w:pos="794"/>
        <w:tab w:val="clear" w:pos="1191"/>
        <w:tab w:val="clear" w:pos="1588"/>
        <w:tab w:val="clear" w:pos="1985"/>
      </w:tabs>
      <w:overflowPunct/>
      <w:autoSpaceDE/>
      <w:autoSpaceDN/>
      <w:adjustRightInd/>
      <w:spacing w:before="100" w:beforeAutospacing="1" w:after="100" w:afterAutospacing="1"/>
      <w:textAlignment w:val="auto"/>
    </w:pPr>
    <w:rPr>
      <w:rFonts w:eastAsia="Times New Roman"/>
      <w:szCs w:val="24"/>
      <w:lang w:val="en-US"/>
    </w:rPr>
  </w:style>
  <w:style w:type="character" w:customStyle="1" w:styleId="a7">
    <w:name w:val="脚注文本 字符"/>
    <w:basedOn w:val="a0"/>
    <w:link w:val="a6"/>
    <w:semiHidden/>
    <w:rsid w:val="006F75D5"/>
    <w:rPr>
      <w:sz w:val="24"/>
      <w:lang w:val="en-GB"/>
    </w:rPr>
  </w:style>
  <w:style w:type="paragraph" w:customStyle="1" w:styleId="NormalComment">
    <w:name w:val="Normal Comment"/>
    <w:basedOn w:val="a"/>
    <w:rsid w:val="006F75D5"/>
    <w:pPr>
      <w:tabs>
        <w:tab w:val="clear" w:pos="794"/>
        <w:tab w:val="clear" w:pos="1191"/>
        <w:tab w:val="clear" w:pos="1588"/>
        <w:tab w:val="clear" w:pos="1985"/>
      </w:tabs>
      <w:overflowPunct/>
      <w:autoSpaceDE/>
      <w:autoSpaceDN/>
      <w:adjustRightInd/>
      <w:spacing w:after="60"/>
      <w:textAlignment w:val="auto"/>
    </w:pPr>
    <w:rPr>
      <w:rFonts w:eastAsia="Times New Roman"/>
      <w:color w:val="FF0000"/>
      <w:lang w:val="en-US"/>
    </w:rPr>
  </w:style>
  <w:style w:type="paragraph" w:customStyle="1" w:styleId="FigureTitle">
    <w:name w:val="Figure Title"/>
    <w:basedOn w:val="a"/>
    <w:next w:val="af2"/>
    <w:rsid w:val="006F75D5"/>
    <w:pPr>
      <w:keepLines/>
      <w:tabs>
        <w:tab w:val="clear" w:pos="794"/>
        <w:tab w:val="clear" w:pos="1191"/>
        <w:tab w:val="clear" w:pos="1588"/>
        <w:tab w:val="clear" w:pos="1985"/>
      </w:tabs>
      <w:overflowPunct/>
      <w:autoSpaceDE/>
      <w:autoSpaceDN/>
      <w:adjustRightInd/>
      <w:spacing w:after="180"/>
      <w:jc w:val="center"/>
      <w:textAlignment w:val="auto"/>
    </w:pPr>
    <w:rPr>
      <w:rFonts w:eastAsia="Times New Roman"/>
      <w:b/>
      <w:sz w:val="22"/>
      <w:lang w:val="en-US"/>
    </w:rPr>
  </w:style>
  <w:style w:type="paragraph" w:customStyle="1" w:styleId="HeadingBase">
    <w:name w:val="Heading Base"/>
    <w:basedOn w:val="a"/>
    <w:rsid w:val="006F75D5"/>
    <w:pPr>
      <w:tabs>
        <w:tab w:val="clear" w:pos="794"/>
        <w:tab w:val="clear" w:pos="1191"/>
        <w:tab w:val="clear" w:pos="1588"/>
        <w:tab w:val="clear" w:pos="1985"/>
      </w:tabs>
      <w:overflowPunct/>
      <w:autoSpaceDE/>
      <w:autoSpaceDN/>
      <w:adjustRightInd/>
      <w:spacing w:before="60" w:after="60"/>
      <w:textAlignment w:val="auto"/>
    </w:pPr>
    <w:rPr>
      <w:rFonts w:eastAsia="Times New Roman"/>
      <w:b/>
      <w:sz w:val="22"/>
      <w:lang w:val="en-US"/>
    </w:rPr>
  </w:style>
  <w:style w:type="paragraph" w:styleId="af2">
    <w:name w:val="Body Text"/>
    <w:basedOn w:val="a"/>
    <w:link w:val="af3"/>
    <w:unhideWhenUsed/>
    <w:rsid w:val="006F75D5"/>
    <w:pPr>
      <w:spacing w:after="120"/>
    </w:pPr>
  </w:style>
  <w:style w:type="character" w:customStyle="1" w:styleId="af3">
    <w:name w:val="正文文本 字符"/>
    <w:basedOn w:val="a0"/>
    <w:link w:val="af2"/>
    <w:rsid w:val="006F75D5"/>
    <w:rPr>
      <w:sz w:val="24"/>
      <w:lang w:val="en-GB"/>
    </w:rPr>
  </w:style>
  <w:style w:type="paragraph" w:styleId="af4">
    <w:name w:val="Document Map"/>
    <w:basedOn w:val="a"/>
    <w:link w:val="af5"/>
    <w:semiHidden/>
    <w:unhideWhenUsed/>
    <w:rsid w:val="004350B9"/>
    <w:pPr>
      <w:spacing w:before="0"/>
    </w:pPr>
    <w:rPr>
      <w:szCs w:val="24"/>
    </w:rPr>
  </w:style>
  <w:style w:type="character" w:customStyle="1" w:styleId="af5">
    <w:name w:val="文档结构图 字符"/>
    <w:basedOn w:val="a0"/>
    <w:link w:val="af4"/>
    <w:semiHidden/>
    <w:rsid w:val="004350B9"/>
    <w:rPr>
      <w:sz w:val="24"/>
      <w:szCs w:val="24"/>
      <w:lang w:val="en-GB"/>
    </w:rPr>
  </w:style>
  <w:style w:type="character" w:styleId="af6">
    <w:name w:val="annotation reference"/>
    <w:basedOn w:val="a0"/>
    <w:semiHidden/>
    <w:unhideWhenUsed/>
    <w:rsid w:val="00884F63"/>
    <w:rPr>
      <w:sz w:val="18"/>
      <w:szCs w:val="18"/>
    </w:rPr>
  </w:style>
  <w:style w:type="paragraph" w:styleId="af7">
    <w:name w:val="annotation text"/>
    <w:basedOn w:val="a"/>
    <w:link w:val="af8"/>
    <w:semiHidden/>
    <w:unhideWhenUsed/>
    <w:rsid w:val="00884F63"/>
    <w:rPr>
      <w:szCs w:val="24"/>
    </w:rPr>
  </w:style>
  <w:style w:type="character" w:customStyle="1" w:styleId="af8">
    <w:name w:val="批注文字 字符"/>
    <w:basedOn w:val="a0"/>
    <w:link w:val="af7"/>
    <w:semiHidden/>
    <w:rsid w:val="00884F63"/>
    <w:rPr>
      <w:sz w:val="24"/>
      <w:szCs w:val="24"/>
      <w:lang w:val="en-GB"/>
    </w:rPr>
  </w:style>
  <w:style w:type="paragraph" w:styleId="af9">
    <w:name w:val="annotation subject"/>
    <w:basedOn w:val="af7"/>
    <w:next w:val="af7"/>
    <w:link w:val="afa"/>
    <w:semiHidden/>
    <w:unhideWhenUsed/>
    <w:rsid w:val="00884F63"/>
    <w:rPr>
      <w:b/>
      <w:bCs/>
      <w:sz w:val="20"/>
      <w:szCs w:val="20"/>
    </w:rPr>
  </w:style>
  <w:style w:type="character" w:customStyle="1" w:styleId="afa">
    <w:name w:val="批注主题 字符"/>
    <w:basedOn w:val="af8"/>
    <w:link w:val="af9"/>
    <w:semiHidden/>
    <w:rsid w:val="00884F63"/>
    <w:rPr>
      <w:b/>
      <w:bCs/>
      <w:sz w:val="24"/>
      <w:szCs w:val="24"/>
      <w:lang w:val="en-GB"/>
    </w:rPr>
  </w:style>
  <w:style w:type="character" w:styleId="afb">
    <w:name w:val="FollowedHyperlink"/>
    <w:basedOn w:val="a0"/>
    <w:semiHidden/>
    <w:unhideWhenUsed/>
    <w:rsid w:val="00B278AF"/>
    <w:rPr>
      <w:color w:val="954F72" w:themeColor="followedHyperlink"/>
      <w:u w:val="single"/>
    </w:rPr>
  </w:style>
  <w:style w:type="character" w:styleId="afc">
    <w:name w:val="Strong"/>
    <w:basedOn w:val="a0"/>
    <w:uiPriority w:val="22"/>
    <w:qFormat/>
    <w:rsid w:val="002847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9790">
      <w:bodyDiv w:val="1"/>
      <w:marLeft w:val="0"/>
      <w:marRight w:val="0"/>
      <w:marTop w:val="0"/>
      <w:marBottom w:val="0"/>
      <w:divBdr>
        <w:top w:val="none" w:sz="0" w:space="0" w:color="auto"/>
        <w:left w:val="none" w:sz="0" w:space="0" w:color="auto"/>
        <w:bottom w:val="none" w:sz="0" w:space="0" w:color="auto"/>
        <w:right w:val="none" w:sz="0" w:space="0" w:color="auto"/>
      </w:divBdr>
      <w:divsChild>
        <w:div w:id="2048988253">
          <w:marLeft w:val="0"/>
          <w:marRight w:val="0"/>
          <w:marTop w:val="0"/>
          <w:marBottom w:val="0"/>
          <w:divBdr>
            <w:top w:val="none" w:sz="0" w:space="0" w:color="auto"/>
            <w:left w:val="none" w:sz="0" w:space="0" w:color="auto"/>
            <w:bottom w:val="none" w:sz="0" w:space="0" w:color="auto"/>
            <w:right w:val="none" w:sz="0" w:space="0" w:color="auto"/>
          </w:divBdr>
        </w:div>
        <w:div w:id="1076630300">
          <w:marLeft w:val="0"/>
          <w:marRight w:val="0"/>
          <w:marTop w:val="0"/>
          <w:marBottom w:val="0"/>
          <w:divBdr>
            <w:top w:val="none" w:sz="0" w:space="0" w:color="auto"/>
            <w:left w:val="none" w:sz="0" w:space="0" w:color="auto"/>
            <w:bottom w:val="none" w:sz="0" w:space="0" w:color="auto"/>
            <w:right w:val="none" w:sz="0" w:space="0" w:color="auto"/>
          </w:divBdr>
        </w:div>
        <w:div w:id="590550892">
          <w:marLeft w:val="0"/>
          <w:marRight w:val="0"/>
          <w:marTop w:val="0"/>
          <w:marBottom w:val="0"/>
          <w:divBdr>
            <w:top w:val="none" w:sz="0" w:space="0" w:color="auto"/>
            <w:left w:val="none" w:sz="0" w:space="0" w:color="auto"/>
            <w:bottom w:val="none" w:sz="0" w:space="0" w:color="auto"/>
            <w:right w:val="none" w:sz="0" w:space="0" w:color="auto"/>
          </w:divBdr>
        </w:div>
        <w:div w:id="479277107">
          <w:marLeft w:val="0"/>
          <w:marRight w:val="0"/>
          <w:marTop w:val="0"/>
          <w:marBottom w:val="0"/>
          <w:divBdr>
            <w:top w:val="none" w:sz="0" w:space="0" w:color="auto"/>
            <w:left w:val="none" w:sz="0" w:space="0" w:color="auto"/>
            <w:bottom w:val="none" w:sz="0" w:space="0" w:color="auto"/>
            <w:right w:val="none" w:sz="0" w:space="0" w:color="auto"/>
          </w:divBdr>
        </w:div>
        <w:div w:id="440147776">
          <w:marLeft w:val="0"/>
          <w:marRight w:val="0"/>
          <w:marTop w:val="0"/>
          <w:marBottom w:val="0"/>
          <w:divBdr>
            <w:top w:val="none" w:sz="0" w:space="0" w:color="auto"/>
            <w:left w:val="none" w:sz="0" w:space="0" w:color="auto"/>
            <w:bottom w:val="none" w:sz="0" w:space="0" w:color="auto"/>
            <w:right w:val="none" w:sz="0" w:space="0" w:color="auto"/>
          </w:divBdr>
        </w:div>
        <w:div w:id="1828546271">
          <w:marLeft w:val="0"/>
          <w:marRight w:val="0"/>
          <w:marTop w:val="0"/>
          <w:marBottom w:val="0"/>
          <w:divBdr>
            <w:top w:val="none" w:sz="0" w:space="0" w:color="auto"/>
            <w:left w:val="none" w:sz="0" w:space="0" w:color="auto"/>
            <w:bottom w:val="none" w:sz="0" w:space="0" w:color="auto"/>
            <w:right w:val="none" w:sz="0" w:space="0" w:color="auto"/>
          </w:divBdr>
        </w:div>
        <w:div w:id="224148084">
          <w:marLeft w:val="0"/>
          <w:marRight w:val="0"/>
          <w:marTop w:val="0"/>
          <w:marBottom w:val="0"/>
          <w:divBdr>
            <w:top w:val="none" w:sz="0" w:space="0" w:color="auto"/>
            <w:left w:val="none" w:sz="0" w:space="0" w:color="auto"/>
            <w:bottom w:val="none" w:sz="0" w:space="0" w:color="auto"/>
            <w:right w:val="none" w:sz="0" w:space="0" w:color="auto"/>
          </w:divBdr>
        </w:div>
      </w:divsChild>
    </w:div>
    <w:div w:id="124353304">
      <w:bodyDiv w:val="1"/>
      <w:marLeft w:val="0"/>
      <w:marRight w:val="0"/>
      <w:marTop w:val="0"/>
      <w:marBottom w:val="0"/>
      <w:divBdr>
        <w:top w:val="none" w:sz="0" w:space="0" w:color="auto"/>
        <w:left w:val="none" w:sz="0" w:space="0" w:color="auto"/>
        <w:bottom w:val="none" w:sz="0" w:space="0" w:color="auto"/>
        <w:right w:val="none" w:sz="0" w:space="0" w:color="auto"/>
      </w:divBdr>
    </w:div>
    <w:div w:id="436870655">
      <w:bodyDiv w:val="1"/>
      <w:marLeft w:val="0"/>
      <w:marRight w:val="0"/>
      <w:marTop w:val="0"/>
      <w:marBottom w:val="0"/>
      <w:divBdr>
        <w:top w:val="none" w:sz="0" w:space="0" w:color="auto"/>
        <w:left w:val="none" w:sz="0" w:space="0" w:color="auto"/>
        <w:bottom w:val="none" w:sz="0" w:space="0" w:color="auto"/>
        <w:right w:val="none" w:sz="0" w:space="0" w:color="auto"/>
      </w:divBdr>
    </w:div>
    <w:div w:id="710963587">
      <w:bodyDiv w:val="1"/>
      <w:marLeft w:val="0"/>
      <w:marRight w:val="0"/>
      <w:marTop w:val="0"/>
      <w:marBottom w:val="0"/>
      <w:divBdr>
        <w:top w:val="none" w:sz="0" w:space="0" w:color="auto"/>
        <w:left w:val="none" w:sz="0" w:space="0" w:color="auto"/>
        <w:bottom w:val="none" w:sz="0" w:space="0" w:color="auto"/>
        <w:right w:val="none" w:sz="0" w:space="0" w:color="auto"/>
      </w:divBdr>
      <w:divsChild>
        <w:div w:id="671224761">
          <w:marLeft w:val="0"/>
          <w:marRight w:val="0"/>
          <w:marTop w:val="0"/>
          <w:marBottom w:val="0"/>
          <w:divBdr>
            <w:top w:val="none" w:sz="0" w:space="0" w:color="auto"/>
            <w:left w:val="none" w:sz="0" w:space="0" w:color="auto"/>
            <w:bottom w:val="none" w:sz="0" w:space="0" w:color="auto"/>
            <w:right w:val="none" w:sz="0" w:space="0" w:color="auto"/>
          </w:divBdr>
        </w:div>
        <w:div w:id="1016998459">
          <w:marLeft w:val="0"/>
          <w:marRight w:val="0"/>
          <w:marTop w:val="0"/>
          <w:marBottom w:val="0"/>
          <w:divBdr>
            <w:top w:val="none" w:sz="0" w:space="0" w:color="auto"/>
            <w:left w:val="none" w:sz="0" w:space="0" w:color="auto"/>
            <w:bottom w:val="none" w:sz="0" w:space="0" w:color="auto"/>
            <w:right w:val="none" w:sz="0" w:space="0" w:color="auto"/>
          </w:divBdr>
        </w:div>
      </w:divsChild>
    </w:div>
    <w:div w:id="774635902">
      <w:bodyDiv w:val="1"/>
      <w:marLeft w:val="0"/>
      <w:marRight w:val="0"/>
      <w:marTop w:val="0"/>
      <w:marBottom w:val="0"/>
      <w:divBdr>
        <w:top w:val="none" w:sz="0" w:space="0" w:color="auto"/>
        <w:left w:val="none" w:sz="0" w:space="0" w:color="auto"/>
        <w:bottom w:val="none" w:sz="0" w:space="0" w:color="auto"/>
        <w:right w:val="none" w:sz="0" w:space="0" w:color="auto"/>
      </w:divBdr>
    </w:div>
    <w:div w:id="1079866723">
      <w:bodyDiv w:val="1"/>
      <w:marLeft w:val="0"/>
      <w:marRight w:val="0"/>
      <w:marTop w:val="0"/>
      <w:marBottom w:val="0"/>
      <w:divBdr>
        <w:top w:val="none" w:sz="0" w:space="0" w:color="auto"/>
        <w:left w:val="none" w:sz="0" w:space="0" w:color="auto"/>
        <w:bottom w:val="none" w:sz="0" w:space="0" w:color="auto"/>
        <w:right w:val="none" w:sz="0" w:space="0" w:color="auto"/>
      </w:divBdr>
    </w:div>
    <w:div w:id="1109011351">
      <w:bodyDiv w:val="1"/>
      <w:marLeft w:val="0"/>
      <w:marRight w:val="0"/>
      <w:marTop w:val="0"/>
      <w:marBottom w:val="0"/>
      <w:divBdr>
        <w:top w:val="none" w:sz="0" w:space="0" w:color="auto"/>
        <w:left w:val="none" w:sz="0" w:space="0" w:color="auto"/>
        <w:bottom w:val="none" w:sz="0" w:space="0" w:color="auto"/>
        <w:right w:val="none" w:sz="0" w:space="0" w:color="auto"/>
      </w:divBdr>
    </w:div>
    <w:div w:id="1371492040">
      <w:bodyDiv w:val="1"/>
      <w:marLeft w:val="0"/>
      <w:marRight w:val="0"/>
      <w:marTop w:val="0"/>
      <w:marBottom w:val="0"/>
      <w:divBdr>
        <w:top w:val="none" w:sz="0" w:space="0" w:color="auto"/>
        <w:left w:val="none" w:sz="0" w:space="0" w:color="auto"/>
        <w:bottom w:val="none" w:sz="0" w:space="0" w:color="auto"/>
        <w:right w:val="none" w:sz="0" w:space="0" w:color="auto"/>
      </w:divBdr>
    </w:div>
    <w:div w:id="1379083600">
      <w:bodyDiv w:val="1"/>
      <w:marLeft w:val="0"/>
      <w:marRight w:val="0"/>
      <w:marTop w:val="0"/>
      <w:marBottom w:val="0"/>
      <w:divBdr>
        <w:top w:val="none" w:sz="0" w:space="0" w:color="auto"/>
        <w:left w:val="none" w:sz="0" w:space="0" w:color="auto"/>
        <w:bottom w:val="none" w:sz="0" w:space="0" w:color="auto"/>
        <w:right w:val="none" w:sz="0" w:space="0" w:color="auto"/>
      </w:divBdr>
    </w:div>
    <w:div w:id="1398741421">
      <w:bodyDiv w:val="1"/>
      <w:marLeft w:val="0"/>
      <w:marRight w:val="0"/>
      <w:marTop w:val="0"/>
      <w:marBottom w:val="0"/>
      <w:divBdr>
        <w:top w:val="none" w:sz="0" w:space="0" w:color="auto"/>
        <w:left w:val="none" w:sz="0" w:space="0" w:color="auto"/>
        <w:bottom w:val="none" w:sz="0" w:space="0" w:color="auto"/>
        <w:right w:val="none" w:sz="0" w:space="0" w:color="auto"/>
      </w:divBdr>
    </w:div>
    <w:div w:id="1654526918">
      <w:bodyDiv w:val="1"/>
      <w:marLeft w:val="0"/>
      <w:marRight w:val="0"/>
      <w:marTop w:val="0"/>
      <w:marBottom w:val="0"/>
      <w:divBdr>
        <w:top w:val="none" w:sz="0" w:space="0" w:color="auto"/>
        <w:left w:val="none" w:sz="0" w:space="0" w:color="auto"/>
        <w:bottom w:val="none" w:sz="0" w:space="0" w:color="auto"/>
        <w:right w:val="none" w:sz="0" w:space="0" w:color="auto"/>
      </w:divBdr>
    </w:div>
    <w:div w:id="174490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locktivity.info/" TargetMode="External"/><Relationship Id="rId18" Type="http://schemas.openxmlformats.org/officeDocument/2006/relationships/hyperlink" Target="https://ethereum.stackexchange.com/questions/71657/cipher-suites-open-source"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github.com/ethereum/EIPs/blob/master/EIPS/eip-1234.md" TargetMode="External"/><Relationship Id="rId17" Type="http://schemas.openxmlformats.org/officeDocument/2006/relationships/hyperlink" Target="https://github.com/ethereum/wiki/wiki/JSON-RPC" TargetMode="External"/><Relationship Id="rId2" Type="http://schemas.openxmlformats.org/officeDocument/2006/relationships/customXml" Target="../customXml/item2.xml"/><Relationship Id="rId16" Type="http://schemas.openxmlformats.org/officeDocument/2006/relationships/hyperlink" Target="https://github.com/ethereum/devp2p/blob/master/rlpx.md" TargetMode="External"/><Relationship Id="rId20" Type="http://schemas.openxmlformats.org/officeDocument/2006/relationships/hyperlink" Target="https://etherscan.i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chive-ouverte.unige.ch/unige:112558"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ethereum/wiki/wiki/Kademlia-Peer-Selection"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ethernodes.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thereum.consensys.net/?utm_medium=social&amp;utm_source=l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ource xmlns="1d50e6a6-8bb7-4537-b253-ef2952a88655">Editors</Source>
    <Meeting_x0020_type xmlns="1d50e6a6-8bb7-4537-b253-ef2952a88655" xsi:nil="true"/>
    <Meeting_x0020_date xmlns="1d50e6a6-8bb7-4537-b253-ef2952a8865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FAA7D3003FCED499AB73D30C5624D58" ma:contentTypeVersion="3" ma:contentTypeDescription="Create a new document." ma:contentTypeScope="" ma:versionID="b9b3ec36d06be85b1249785fbeafb2fb">
  <xsd:schema xmlns:xsd="http://www.w3.org/2001/XMLSchema" xmlns:xs="http://www.w3.org/2001/XMLSchema" xmlns:p="http://schemas.microsoft.com/office/2006/metadata/properties" xmlns:ns2="1d50e6a6-8bb7-4537-b253-ef2952a88655" targetNamespace="http://schemas.microsoft.com/office/2006/metadata/properties" ma:root="true" ma:fieldsID="b6428ab144c254d783c927f684a53eea" ns2:_="">
    <xsd:import namespace="1d50e6a6-8bb7-4537-b253-ef2952a88655"/>
    <xsd:element name="properties">
      <xsd:complexType>
        <xsd:sequence>
          <xsd:element name="documentManagement">
            <xsd:complexType>
              <xsd:all>
                <xsd:element ref="ns2:Meeting_x0020_date" minOccurs="0"/>
                <xsd:element ref="ns2:Source" minOccurs="0"/>
                <xsd:element ref="ns2:Meeting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0e6a6-8bb7-4537-b253-ef2952a88655" elementFormDefault="qualified">
    <xsd:import namespace="http://schemas.microsoft.com/office/2006/documentManagement/types"/>
    <xsd:import namespace="http://schemas.microsoft.com/office/infopath/2007/PartnerControls"/>
    <xsd:element name="Meeting_x0020_date" ma:index="8" nillable="true" ma:displayName="Meeting date" ma:description="Date of the meeting." ma:format="DateOnly" ma:internalName="Meeting_x0020_date">
      <xsd:simpleType>
        <xsd:restriction base="dms:DateTime"/>
      </xsd:simpleType>
    </xsd:element>
    <xsd:element name="Source" ma:index="9" nillable="true" ma:displayName="Source" ma:description="Submitter's organization or company." ma:internalName="Source">
      <xsd:simpleType>
        <xsd:restriction base="dms:Text">
          <xsd:maxLength value="255"/>
        </xsd:restriction>
      </xsd:simpleType>
    </xsd:element>
    <xsd:element name="Meeting_x0020_type" ma:index="10" nillable="true" ma:displayName="Meeting type" ma:description="Type of meeting." ma:format="Dropdown" ma:internalName="Meeting_x0020_type">
      <xsd:simpleType>
        <xsd:restriction base="dms:Choice">
          <xsd:enumeration value="Conference call"/>
          <xsd:enumeration value="Face to fac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D8DCC5-25E0-4E05-B100-C8CDE4FDE6E5}">
  <ds:schemaRefs>
    <ds:schemaRef ds:uri="http://www.w3.org/XML/1998/namespace"/>
    <ds:schemaRef ds:uri="http://schemas.microsoft.com/office/2006/metadata/properties"/>
    <ds:schemaRef ds:uri="http://schemas.openxmlformats.org/package/2006/metadata/core-properties"/>
    <ds:schemaRef ds:uri="http://purl.org/dc/terms/"/>
    <ds:schemaRef ds:uri="http://schemas.microsoft.com/office/2006/documentManagement/types"/>
    <ds:schemaRef ds:uri="http://purl.org/dc/dcmitype/"/>
    <ds:schemaRef ds:uri="http://purl.org/dc/elements/1.1/"/>
    <ds:schemaRef ds:uri="http://schemas.microsoft.com/office/infopath/2007/PartnerControls"/>
    <ds:schemaRef ds:uri="1d50e6a6-8bb7-4537-b253-ef2952a88655"/>
  </ds:schemaRefs>
</ds:datastoreItem>
</file>

<file path=customXml/itemProps2.xml><?xml version="1.0" encoding="utf-8"?>
<ds:datastoreItem xmlns:ds="http://schemas.openxmlformats.org/officeDocument/2006/customXml" ds:itemID="{7384D8E0-06AF-4A07-B57F-B982AD76C8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0e6a6-8bb7-4537-b253-ef2952a886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841ED0-0032-4026-91F7-12496C5070F7}">
  <ds:schemaRefs>
    <ds:schemaRef ds:uri="http://schemas.microsoft.com/sharepoint/v3/contenttype/forms"/>
  </ds:schemaRefs>
</ds:datastoreItem>
</file>

<file path=customXml/itemProps4.xml><?xml version="1.0" encoding="utf-8"?>
<ds:datastoreItem xmlns:ds="http://schemas.openxmlformats.org/officeDocument/2006/customXml" ds:itemID="{E44C0378-ECD5-4F7B-B379-10CD502B0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7</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Updated baseline text: D3.2 - Overview of existing platforms and mapping to distributed ledger technology reference architecture</vt:lpstr>
    </vt:vector>
  </TitlesOfParts>
  <Manager>ITU-T</Manager>
  <Company>International Telecommunication Union (ITU)</Company>
  <LinksUpToDate>false</LinksUpToDate>
  <CharactersWithSpaces>8544</CharactersWithSpaces>
  <SharedDoc>false</SharedDoc>
  <HLinks>
    <vt:vector size="12" baseType="variant">
      <vt:variant>
        <vt:i4>4653110</vt:i4>
      </vt:variant>
      <vt:variant>
        <vt:i4>3</vt:i4>
      </vt:variant>
      <vt:variant>
        <vt:i4>0</vt:i4>
      </vt:variant>
      <vt:variant>
        <vt:i4>5</vt:i4>
      </vt:variant>
      <vt:variant>
        <vt:lpwstr>mailto:gmlee@kaist.ac.kr</vt:lpwstr>
      </vt:variant>
      <vt:variant>
        <vt:lpwstr/>
      </vt:variant>
      <vt:variant>
        <vt:i4>458780</vt:i4>
      </vt:variant>
      <vt:variant>
        <vt:i4>0</vt:i4>
      </vt:variant>
      <vt:variant>
        <vt:i4>0</vt:i4>
      </vt:variant>
      <vt:variant>
        <vt:i4>5</vt:i4>
      </vt:variant>
      <vt:variant>
        <vt:lpwstr>http://handle.itu.int/11.1002/ls/sp16-sg20-oLS-00061.zip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Updated baseline text: D3.2 - Overview of existing platforms and mapping to distributed ledger technology reference architecture</dc:title>
  <dc:creator>Editors</dc:creator>
  <cp:keywords>Distributed Ledger Technologies; Reference Architecture Mapping</cp:keywords>
  <dc:description/>
  <cp:lastModifiedBy>杨 白雪</cp:lastModifiedBy>
  <cp:revision>59</cp:revision>
  <cp:lastPrinted>2017-11-13T11:37:00Z</cp:lastPrinted>
  <dcterms:created xsi:type="dcterms:W3CDTF">2019-04-08T15:26:00Z</dcterms:created>
  <dcterms:modified xsi:type="dcterms:W3CDTF">2019-07-31T10:11:00Z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DLT-I-168.docx</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y fmtid="{D5CDD505-2E9C-101B-9397-08002B2CF9AE}" pid="8" name="ContentTypeId">
    <vt:lpwstr>0x010100EFAA7D3003FCED499AB73D30C5624D58</vt:lpwstr>
  </property>
  <property fmtid="{D5CDD505-2E9C-101B-9397-08002B2CF9AE}" pid="9" name="_2015_ms_pID_725343">
    <vt:lpwstr>(3)5zPeDY26wWraR9RNKBTY7a5RRTta0PQj+v7zqAU4bpw96rTQ7GkIZ6kBzOQxK1ZCAP6fZe9n
1nMBBAC9rz0kHdWF5rL0w9dWgCq5mmX+2YYhkeqbyOlrW46R1Ubqzt1eRpEgezrWRjq1H9ND
lIDjmw8IBF8LlaIK5lQL643X5WealR1mgzKY9V0NU2Ju8FE1ZzVNBxYH+TEzSCUvUhruEM5G
oe7DZUxoxgJJcThzaz</vt:lpwstr>
  </property>
  <property fmtid="{D5CDD505-2E9C-101B-9397-08002B2CF9AE}" pid="10" name="_2015_ms_pID_7253431">
    <vt:lpwstr>pNAEAVELzIKyKryXd3+XItZovE0hx8rQOHPtaRRpt3EygpezNJG6rG
+vTD2GOjGxQ0yY0EnTL/VwvELowOcwSEItLpAUHCcY3zA954vagWzbZmfkBWr3hE5IG3pGIq
9O4xcWugejJ2VZY+zHCqJGdryyz3zvKUnK69vLkK69CHEB639vKHfTZCEHawCt55OxsmkDSG
k8MViem41sefz0GkDprwgJmlh/inuO2Zi1Nq</vt:lpwstr>
  </property>
  <property fmtid="{D5CDD505-2E9C-101B-9397-08002B2CF9AE}" pid="11" name="_2015_ms_pID_7253432">
    <vt:lpwstr>iQ==</vt:lpwstr>
  </property>
</Properties>
</file>