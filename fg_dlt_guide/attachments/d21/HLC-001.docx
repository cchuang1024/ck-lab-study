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C4632" w14:textId="18A31381" w:rsidR="003F63D9" w:rsidRPr="003F63D9" w:rsidRDefault="003F63D9" w:rsidP="00631AFC">
      <w:pPr>
        <w:jc w:val="center"/>
        <w:outlineLvl w:val="0"/>
        <w:rPr>
          <w:b/>
          <w:sz w:val="32"/>
          <w:szCs w:val="24"/>
          <w:u w:val="single"/>
          <w:lang w:val="en-US"/>
        </w:rPr>
      </w:pPr>
      <w:r w:rsidRPr="003F63D9">
        <w:rPr>
          <w:rFonts w:eastAsiaTheme="minorEastAsia"/>
          <w:b/>
          <w:sz w:val="32"/>
          <w:lang w:val="en-US" w:eastAsia="zh-CN"/>
        </w:rPr>
        <w:t>Supply Chain Finance in Pharmaceutical Industry wit</w:t>
      </w:r>
      <w:bookmarkStart w:id="0" w:name="_GoBack"/>
      <w:bookmarkEnd w:id="0"/>
      <w:r w:rsidRPr="003F63D9">
        <w:rPr>
          <w:rFonts w:eastAsiaTheme="minorEastAsia"/>
          <w:b/>
          <w:sz w:val="32"/>
          <w:lang w:val="en-US" w:eastAsia="zh-CN"/>
        </w:rPr>
        <w:t>h DLT</w:t>
      </w:r>
      <w:r w:rsidRPr="003F63D9">
        <w:rPr>
          <w:b/>
          <w:sz w:val="32"/>
          <w:szCs w:val="24"/>
          <w:u w:val="single"/>
          <w:lang w:val="en-US"/>
        </w:rPr>
        <w:t xml:space="preserve"> </w:t>
      </w:r>
    </w:p>
    <w:p w14:paraId="69A8CB19" w14:textId="73BF8D57" w:rsidR="000B4C3C" w:rsidRPr="00C347E9" w:rsidRDefault="000B4C3C" w:rsidP="00684668">
      <w:pPr>
        <w:jc w:val="center"/>
        <w:outlineLvl w:val="0"/>
      </w:pPr>
      <w:r w:rsidRPr="00C347E9">
        <w:rPr>
          <w:b/>
          <w:szCs w:val="24"/>
          <w:u w:val="single"/>
          <w:lang w:val="en-US"/>
        </w:rPr>
        <w:t>Section 1 Summary</w:t>
      </w: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32"/>
        <w:gridCol w:w="3189"/>
        <w:gridCol w:w="2126"/>
        <w:gridCol w:w="2126"/>
      </w:tblGrid>
      <w:tr w:rsidR="00F677F3" w:rsidRPr="00C347E9" w14:paraId="71D42BE2" w14:textId="77777777" w:rsidTr="004F3248">
        <w:tc>
          <w:tcPr>
            <w:tcW w:w="9773" w:type="dxa"/>
            <w:gridSpan w:val="4"/>
            <w:tcBorders>
              <w:top w:val="single" w:sz="6" w:space="0" w:color="auto"/>
              <w:left w:val="single" w:sz="6" w:space="0" w:color="auto"/>
              <w:bottom w:val="single" w:sz="6" w:space="0" w:color="auto"/>
              <w:right w:val="single" w:sz="6" w:space="0" w:color="auto"/>
            </w:tcBorders>
            <w:shd w:val="pct15" w:color="auto" w:fill="FFFFFF"/>
            <w:hideMark/>
          </w:tcPr>
          <w:p w14:paraId="0B84699C" w14:textId="77FC75F6" w:rsidR="006F75D5" w:rsidRPr="00C347E9" w:rsidRDefault="006F75D5" w:rsidP="00CE3A15">
            <w:pPr>
              <w:pStyle w:val="FigureTitle"/>
              <w:keepLines w:val="0"/>
              <w:spacing w:before="0" w:after="0"/>
              <w:rPr>
                <w:sz w:val="24"/>
                <w:szCs w:val="24"/>
              </w:rPr>
            </w:pPr>
            <w:r w:rsidRPr="00C347E9">
              <w:rPr>
                <w:sz w:val="24"/>
                <w:szCs w:val="24"/>
              </w:rPr>
              <w:t xml:space="preserve">Use Case </w:t>
            </w:r>
            <w:r w:rsidR="00CE3A15" w:rsidRPr="00C347E9">
              <w:rPr>
                <w:sz w:val="24"/>
                <w:szCs w:val="24"/>
              </w:rPr>
              <w:t>Summary</w:t>
            </w:r>
          </w:p>
        </w:tc>
      </w:tr>
      <w:tr w:rsidR="00F677F3" w:rsidRPr="00C347E9" w14:paraId="797F3CD6"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hideMark/>
          </w:tcPr>
          <w:p w14:paraId="73A46F5D" w14:textId="77777777" w:rsidR="008518CF" w:rsidRPr="00C347E9" w:rsidRDefault="00AF4C28" w:rsidP="00BC2010">
            <w:pPr>
              <w:pStyle w:val="FigureTitle"/>
              <w:keepLines w:val="0"/>
              <w:spacing w:before="0" w:after="0"/>
              <w:jc w:val="left"/>
              <w:rPr>
                <w:sz w:val="24"/>
                <w:szCs w:val="24"/>
              </w:rPr>
            </w:pPr>
            <w:r w:rsidRPr="00C347E9">
              <w:rPr>
                <w:sz w:val="24"/>
                <w:szCs w:val="24"/>
              </w:rPr>
              <w:t>Use Case</w:t>
            </w:r>
            <w:r w:rsidR="001273E3" w:rsidRPr="00C347E9">
              <w:rPr>
                <w:sz w:val="24"/>
                <w:szCs w:val="24"/>
              </w:rPr>
              <w:t xml:space="preserve"> </w:t>
            </w:r>
            <w:r w:rsidRPr="00C347E9">
              <w:rPr>
                <w:sz w:val="24"/>
                <w:szCs w:val="24"/>
              </w:rPr>
              <w:t>ID:</w:t>
            </w:r>
          </w:p>
        </w:tc>
        <w:tc>
          <w:tcPr>
            <w:tcW w:w="3189" w:type="dxa"/>
            <w:tcBorders>
              <w:top w:val="single" w:sz="6" w:space="0" w:color="auto"/>
              <w:left w:val="single" w:sz="6" w:space="0" w:color="auto"/>
              <w:bottom w:val="single" w:sz="6" w:space="0" w:color="auto"/>
              <w:right w:val="single" w:sz="6" w:space="0" w:color="auto"/>
            </w:tcBorders>
            <w:hideMark/>
          </w:tcPr>
          <w:p w14:paraId="06514324" w14:textId="0457B795" w:rsidR="00BC2010" w:rsidRPr="00C347E9" w:rsidRDefault="003F63D9" w:rsidP="00BC2010">
            <w:pPr>
              <w:pStyle w:val="BodyText"/>
              <w:rPr>
                <w:lang w:val="en-US"/>
              </w:rPr>
            </w:pPr>
            <w:r>
              <w:rPr>
                <w:lang w:val="en-US"/>
              </w:rPr>
              <w:t>HLC-001</w:t>
            </w:r>
          </w:p>
        </w:tc>
        <w:tc>
          <w:tcPr>
            <w:tcW w:w="2126" w:type="dxa"/>
            <w:tcBorders>
              <w:top w:val="single" w:sz="6" w:space="0" w:color="auto"/>
              <w:left w:val="single" w:sz="6" w:space="0" w:color="auto"/>
              <w:bottom w:val="single" w:sz="6" w:space="0" w:color="auto"/>
              <w:right w:val="single" w:sz="6" w:space="0" w:color="auto"/>
            </w:tcBorders>
            <w:shd w:val="pct15" w:color="auto" w:fill="FFFFFF"/>
            <w:hideMark/>
          </w:tcPr>
          <w:p w14:paraId="76897565" w14:textId="77777777" w:rsidR="006F75D5" w:rsidRPr="00C347E9" w:rsidRDefault="00AF4C28" w:rsidP="00BC2010">
            <w:pPr>
              <w:pStyle w:val="FigureTitle"/>
              <w:keepLines w:val="0"/>
              <w:spacing w:before="0" w:after="0"/>
              <w:jc w:val="left"/>
              <w:rPr>
                <w:sz w:val="24"/>
                <w:szCs w:val="24"/>
              </w:rPr>
            </w:pPr>
            <w:r w:rsidRPr="00C347E9">
              <w:rPr>
                <w:sz w:val="24"/>
                <w:szCs w:val="24"/>
              </w:rPr>
              <w:t>Use Case Type</w:t>
            </w:r>
            <w:r w:rsidR="00841903" w:rsidRPr="00C347E9">
              <w:rPr>
                <w:sz w:val="24"/>
                <w:szCs w:val="24"/>
              </w:rPr>
              <w:t>:</w:t>
            </w:r>
          </w:p>
        </w:tc>
        <w:tc>
          <w:tcPr>
            <w:tcW w:w="2126" w:type="dxa"/>
            <w:tcBorders>
              <w:top w:val="single" w:sz="6" w:space="0" w:color="auto"/>
              <w:left w:val="single" w:sz="6" w:space="0" w:color="auto"/>
              <w:bottom w:val="single" w:sz="6" w:space="0" w:color="auto"/>
              <w:right w:val="single" w:sz="6" w:space="0" w:color="auto"/>
            </w:tcBorders>
          </w:tcPr>
          <w:p w14:paraId="1269A22C" w14:textId="02E8326C" w:rsidR="006F75D5" w:rsidRPr="00C347E9" w:rsidRDefault="001273E3" w:rsidP="00BC2010">
            <w:pPr>
              <w:pStyle w:val="FigureTitle"/>
              <w:keepLines w:val="0"/>
              <w:spacing w:before="0" w:after="0"/>
              <w:jc w:val="left"/>
              <w:rPr>
                <w:b w:val="0"/>
                <w:sz w:val="24"/>
                <w:szCs w:val="24"/>
              </w:rPr>
            </w:pPr>
            <w:r w:rsidRPr="00C347E9">
              <w:rPr>
                <w:b w:val="0"/>
                <w:sz w:val="24"/>
                <w:szCs w:val="24"/>
              </w:rPr>
              <w:t>Vertical</w:t>
            </w:r>
          </w:p>
        </w:tc>
      </w:tr>
      <w:tr w:rsidR="00F677F3" w:rsidRPr="00C347E9" w14:paraId="71C8EE92" w14:textId="77777777" w:rsidTr="00F926AC">
        <w:tc>
          <w:tcPr>
            <w:tcW w:w="233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9EBDF4" w14:textId="246BC376" w:rsidR="009A48A1" w:rsidRPr="00C347E9" w:rsidRDefault="009A48A1" w:rsidP="009A48A1">
            <w:pPr>
              <w:pStyle w:val="FigureTitle"/>
              <w:keepLines w:val="0"/>
              <w:tabs>
                <w:tab w:val="left" w:pos="1944"/>
              </w:tabs>
              <w:spacing w:before="0" w:after="0"/>
              <w:jc w:val="left"/>
              <w:rPr>
                <w:sz w:val="24"/>
                <w:szCs w:val="24"/>
              </w:rPr>
            </w:pPr>
            <w:r w:rsidRPr="00C347E9">
              <w:rPr>
                <w:sz w:val="24"/>
                <w:szCs w:val="24"/>
              </w:rPr>
              <w:t>Submission Date:</w:t>
            </w:r>
            <w:r w:rsidRPr="00C347E9">
              <w:rPr>
                <w:sz w:val="24"/>
                <w:szCs w:val="24"/>
              </w:rPr>
              <w:tab/>
            </w:r>
          </w:p>
        </w:tc>
        <w:tc>
          <w:tcPr>
            <w:tcW w:w="3189" w:type="dxa"/>
            <w:tcBorders>
              <w:top w:val="single" w:sz="6" w:space="0" w:color="auto"/>
              <w:left w:val="single" w:sz="6" w:space="0" w:color="auto"/>
              <w:bottom w:val="single" w:sz="6" w:space="0" w:color="auto"/>
              <w:right w:val="single" w:sz="6" w:space="0" w:color="auto"/>
            </w:tcBorders>
            <w:shd w:val="clear" w:color="auto" w:fill="auto"/>
          </w:tcPr>
          <w:p w14:paraId="058239B2" w14:textId="555936A6" w:rsidR="009A48A1" w:rsidRPr="00684668" w:rsidRDefault="00684668" w:rsidP="00A60C72">
            <w:pPr>
              <w:pStyle w:val="FigureTitle"/>
              <w:keepLines w:val="0"/>
              <w:tabs>
                <w:tab w:val="left" w:pos="1944"/>
              </w:tabs>
              <w:spacing w:before="0" w:after="0"/>
              <w:jc w:val="left"/>
              <w:rPr>
                <w:rFonts w:eastAsiaTheme="minorEastAsia"/>
                <w:b w:val="0"/>
                <w:sz w:val="24"/>
                <w:szCs w:val="24"/>
                <w:lang w:eastAsia="zh-CN"/>
              </w:rPr>
            </w:pPr>
            <w:r w:rsidRPr="00684668">
              <w:rPr>
                <w:rFonts w:eastAsiaTheme="minorEastAsia"/>
                <w:b w:val="0"/>
                <w:sz w:val="24"/>
                <w:szCs w:val="24"/>
                <w:lang w:eastAsia="zh-CN"/>
              </w:rPr>
              <w:t xml:space="preserve">October </w:t>
            </w:r>
            <w:r w:rsidR="00C347E9" w:rsidRPr="00684668">
              <w:rPr>
                <w:rFonts w:eastAsiaTheme="minorEastAsia"/>
                <w:b w:val="0"/>
                <w:sz w:val="24"/>
                <w:szCs w:val="24"/>
                <w:lang w:eastAsia="zh-CN"/>
              </w:rPr>
              <w:t>30</w:t>
            </w:r>
            <w:r w:rsidR="005A3271" w:rsidRPr="00684668">
              <w:rPr>
                <w:rFonts w:eastAsiaTheme="minorEastAsia"/>
                <w:b w:val="0"/>
                <w:sz w:val="24"/>
                <w:szCs w:val="24"/>
                <w:lang w:eastAsia="zh-CN"/>
              </w:rPr>
              <w:t>, 2018</w:t>
            </w: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6FEC1643" w14:textId="1E23D395" w:rsidR="009A48A1" w:rsidRPr="00C347E9" w:rsidRDefault="009A48A1" w:rsidP="00BC2010">
            <w:pPr>
              <w:pStyle w:val="FigureTitle"/>
              <w:keepLines w:val="0"/>
              <w:spacing w:before="0" w:after="0"/>
              <w:jc w:val="left"/>
              <w:rPr>
                <w:sz w:val="24"/>
                <w:szCs w:val="24"/>
              </w:rPr>
            </w:pPr>
            <w:r w:rsidRPr="00C347E9">
              <w:rPr>
                <w:sz w:val="24"/>
                <w:szCs w:val="24"/>
              </w:rPr>
              <w:t>Is Use Case supporting SDGs</w:t>
            </w:r>
          </w:p>
        </w:tc>
        <w:tc>
          <w:tcPr>
            <w:tcW w:w="2126" w:type="dxa"/>
            <w:tcBorders>
              <w:top w:val="single" w:sz="6" w:space="0" w:color="auto"/>
              <w:left w:val="single" w:sz="6" w:space="0" w:color="auto"/>
              <w:bottom w:val="single" w:sz="6" w:space="0" w:color="auto"/>
              <w:right w:val="single" w:sz="6" w:space="0" w:color="auto"/>
            </w:tcBorders>
          </w:tcPr>
          <w:p w14:paraId="4F1EF5CF" w14:textId="0F5AAB3B" w:rsidR="009A48A1" w:rsidRPr="00C347E9" w:rsidRDefault="009A48A1" w:rsidP="00F91072">
            <w:pPr>
              <w:pStyle w:val="FigureTitle"/>
              <w:keepLines w:val="0"/>
              <w:spacing w:before="0" w:after="0"/>
              <w:jc w:val="left"/>
              <w:rPr>
                <w:b w:val="0"/>
                <w:sz w:val="24"/>
                <w:szCs w:val="24"/>
              </w:rPr>
            </w:pPr>
            <w:r w:rsidRPr="00C347E9">
              <w:rPr>
                <w:b w:val="0"/>
                <w:sz w:val="24"/>
                <w:szCs w:val="24"/>
              </w:rPr>
              <w:t>Yes</w:t>
            </w:r>
          </w:p>
        </w:tc>
      </w:tr>
      <w:tr w:rsidR="00F677F3" w:rsidRPr="00C347E9" w14:paraId="648A4F91"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214DC931" w14:textId="77777777" w:rsidR="00AF4C28" w:rsidRPr="00C347E9" w:rsidRDefault="001273E3" w:rsidP="00BC2010">
            <w:pPr>
              <w:pStyle w:val="FigureTitle"/>
              <w:keepLines w:val="0"/>
              <w:spacing w:before="0" w:after="0"/>
              <w:jc w:val="left"/>
              <w:rPr>
                <w:sz w:val="24"/>
                <w:szCs w:val="24"/>
              </w:rPr>
            </w:pPr>
            <w:r w:rsidRPr="00C347E9">
              <w:rPr>
                <w:sz w:val="24"/>
                <w:szCs w:val="24"/>
              </w:rPr>
              <w:t>Use Case Title:</w:t>
            </w:r>
          </w:p>
        </w:tc>
        <w:tc>
          <w:tcPr>
            <w:tcW w:w="3189" w:type="dxa"/>
            <w:tcBorders>
              <w:top w:val="single" w:sz="6" w:space="0" w:color="auto"/>
              <w:left w:val="single" w:sz="6" w:space="0" w:color="auto"/>
              <w:bottom w:val="single" w:sz="6" w:space="0" w:color="auto"/>
              <w:right w:val="single" w:sz="6" w:space="0" w:color="auto"/>
            </w:tcBorders>
          </w:tcPr>
          <w:p w14:paraId="7836A5E8" w14:textId="787ADA2A" w:rsidR="00BC2010" w:rsidRPr="00C347E9" w:rsidRDefault="00334622" w:rsidP="00BC2010">
            <w:pPr>
              <w:pStyle w:val="BodyText"/>
              <w:rPr>
                <w:rFonts w:eastAsiaTheme="minorEastAsia"/>
                <w:lang w:val="en-US" w:eastAsia="zh-CN"/>
              </w:rPr>
            </w:pPr>
            <w:r w:rsidRPr="00C347E9">
              <w:rPr>
                <w:rFonts w:eastAsiaTheme="minorEastAsia"/>
                <w:lang w:val="en-US" w:eastAsia="zh-CN"/>
              </w:rPr>
              <w:t>Supply Chain Finance in Pharmaceutical Industry with DLT</w:t>
            </w: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6387ACF1" w14:textId="77777777" w:rsidR="00AF4C28" w:rsidRPr="00C347E9" w:rsidRDefault="001273E3" w:rsidP="00BC2010">
            <w:pPr>
              <w:pStyle w:val="FigureTitle"/>
              <w:keepLines w:val="0"/>
              <w:spacing w:before="0" w:after="0"/>
              <w:jc w:val="left"/>
              <w:rPr>
                <w:sz w:val="24"/>
                <w:szCs w:val="24"/>
              </w:rPr>
            </w:pPr>
            <w:r w:rsidRPr="00C347E9">
              <w:rPr>
                <w:sz w:val="24"/>
                <w:szCs w:val="24"/>
              </w:rPr>
              <w:t>Domain</w:t>
            </w:r>
            <w:r w:rsidR="00841903" w:rsidRPr="00C347E9">
              <w:rPr>
                <w:sz w:val="24"/>
                <w:szCs w:val="24"/>
              </w:rPr>
              <w:t>:</w:t>
            </w:r>
          </w:p>
        </w:tc>
        <w:tc>
          <w:tcPr>
            <w:tcW w:w="2126" w:type="dxa"/>
            <w:tcBorders>
              <w:top w:val="single" w:sz="6" w:space="0" w:color="auto"/>
              <w:left w:val="single" w:sz="6" w:space="0" w:color="auto"/>
              <w:bottom w:val="single" w:sz="6" w:space="0" w:color="auto"/>
              <w:right w:val="single" w:sz="6" w:space="0" w:color="auto"/>
            </w:tcBorders>
          </w:tcPr>
          <w:p w14:paraId="67027689" w14:textId="4CFC7233" w:rsidR="00AF4C28" w:rsidRPr="00C347E9" w:rsidRDefault="00334622" w:rsidP="00BC2010">
            <w:pPr>
              <w:pStyle w:val="FigureTitle"/>
              <w:keepLines w:val="0"/>
              <w:spacing w:before="0" w:after="0"/>
              <w:jc w:val="left"/>
              <w:rPr>
                <w:b w:val="0"/>
                <w:sz w:val="24"/>
                <w:szCs w:val="24"/>
              </w:rPr>
            </w:pPr>
            <w:r w:rsidRPr="00C347E9">
              <w:rPr>
                <w:b w:val="0"/>
                <w:sz w:val="24"/>
                <w:szCs w:val="24"/>
              </w:rPr>
              <w:t>Industries</w:t>
            </w:r>
          </w:p>
        </w:tc>
      </w:tr>
      <w:tr w:rsidR="00F677F3" w:rsidRPr="00C347E9" w14:paraId="4CB931E4"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16CB34E7" w14:textId="73B94979" w:rsidR="004F3248" w:rsidRPr="00C347E9" w:rsidRDefault="004F3248" w:rsidP="00BC2010">
            <w:pPr>
              <w:pStyle w:val="FigureTitle"/>
              <w:keepLines w:val="0"/>
              <w:spacing w:before="0" w:after="0"/>
              <w:jc w:val="left"/>
              <w:rPr>
                <w:sz w:val="24"/>
                <w:szCs w:val="24"/>
              </w:rPr>
            </w:pPr>
            <w:r w:rsidRPr="00C347E9">
              <w:rPr>
                <w:sz w:val="24"/>
                <w:szCs w:val="24"/>
              </w:rPr>
              <w:t>Status of Case</w:t>
            </w:r>
          </w:p>
        </w:tc>
        <w:tc>
          <w:tcPr>
            <w:tcW w:w="3189" w:type="dxa"/>
            <w:tcBorders>
              <w:top w:val="single" w:sz="6" w:space="0" w:color="auto"/>
              <w:left w:val="single" w:sz="6" w:space="0" w:color="auto"/>
              <w:bottom w:val="single" w:sz="6" w:space="0" w:color="auto"/>
              <w:right w:val="single" w:sz="6" w:space="0" w:color="auto"/>
            </w:tcBorders>
          </w:tcPr>
          <w:p w14:paraId="0CB94E46" w14:textId="2E658CF9" w:rsidR="004F3248" w:rsidRPr="00C347E9" w:rsidRDefault="00334622" w:rsidP="004F3248">
            <w:pPr>
              <w:pStyle w:val="BodyText"/>
              <w:rPr>
                <w:lang w:val="en-US"/>
              </w:rPr>
            </w:pPr>
            <w:r w:rsidRPr="00C347E9">
              <w:rPr>
                <w:lang w:val="en-US"/>
              </w:rPr>
              <w:t>Pilot</w:t>
            </w: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3BFC8A6D" w14:textId="4475BBFA" w:rsidR="004F3248" w:rsidRPr="00C347E9" w:rsidRDefault="004F3248" w:rsidP="00BC2010">
            <w:pPr>
              <w:pStyle w:val="FigureTitle"/>
              <w:keepLines w:val="0"/>
              <w:spacing w:before="0" w:after="0"/>
              <w:jc w:val="left"/>
              <w:rPr>
                <w:sz w:val="24"/>
                <w:szCs w:val="24"/>
              </w:rPr>
            </w:pPr>
            <w:r w:rsidRPr="00C347E9">
              <w:rPr>
                <w:sz w:val="24"/>
                <w:szCs w:val="24"/>
              </w:rPr>
              <w:t>Sub-Domain</w:t>
            </w:r>
          </w:p>
        </w:tc>
        <w:tc>
          <w:tcPr>
            <w:tcW w:w="2126" w:type="dxa"/>
            <w:tcBorders>
              <w:top w:val="single" w:sz="6" w:space="0" w:color="auto"/>
              <w:left w:val="single" w:sz="6" w:space="0" w:color="auto"/>
              <w:bottom w:val="single" w:sz="6" w:space="0" w:color="auto"/>
              <w:right w:val="single" w:sz="6" w:space="0" w:color="auto"/>
            </w:tcBorders>
          </w:tcPr>
          <w:p w14:paraId="62575DDF" w14:textId="53642444" w:rsidR="004F3248" w:rsidRPr="00C347E9" w:rsidRDefault="00334622" w:rsidP="00BC2010">
            <w:pPr>
              <w:pStyle w:val="FigureTitle"/>
              <w:keepLines w:val="0"/>
              <w:spacing w:before="0" w:after="0"/>
              <w:jc w:val="left"/>
              <w:rPr>
                <w:b w:val="0"/>
                <w:sz w:val="24"/>
                <w:szCs w:val="24"/>
              </w:rPr>
            </w:pPr>
            <w:r w:rsidRPr="00C347E9">
              <w:rPr>
                <w:b w:val="0"/>
                <w:sz w:val="24"/>
                <w:szCs w:val="24"/>
              </w:rPr>
              <w:t>Pharmacy</w:t>
            </w:r>
          </w:p>
        </w:tc>
      </w:tr>
      <w:tr w:rsidR="00F677F3" w:rsidRPr="00C347E9" w14:paraId="42546B1B"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0A4B943" w14:textId="77777777" w:rsidR="004F3248" w:rsidRPr="00C347E9" w:rsidRDefault="004F3248" w:rsidP="004F3248">
            <w:pPr>
              <w:pStyle w:val="FigureTitle"/>
              <w:keepLines w:val="0"/>
              <w:spacing w:before="0" w:after="0"/>
              <w:jc w:val="left"/>
              <w:rPr>
                <w:sz w:val="24"/>
                <w:szCs w:val="24"/>
                <w:lang w:val="en-GB"/>
              </w:rPr>
            </w:pPr>
            <w:r w:rsidRPr="00C347E9">
              <w:rPr>
                <w:sz w:val="24"/>
                <w:szCs w:val="24"/>
                <w:lang w:val="en-GB"/>
              </w:rPr>
              <w:t>Contact information of person submitting/</w:t>
            </w:r>
          </w:p>
          <w:p w14:paraId="5DAA0F1C" w14:textId="6EA7A653" w:rsidR="004F3248" w:rsidRPr="00C347E9" w:rsidRDefault="004F3248" w:rsidP="004F3248">
            <w:pPr>
              <w:pStyle w:val="FigureTitle"/>
              <w:keepLines w:val="0"/>
              <w:spacing w:before="0" w:after="0"/>
              <w:jc w:val="left"/>
              <w:rPr>
                <w:sz w:val="24"/>
                <w:szCs w:val="24"/>
              </w:rPr>
            </w:pPr>
            <w:r w:rsidRPr="00C347E9">
              <w:rPr>
                <w:sz w:val="24"/>
                <w:szCs w:val="24"/>
                <w:lang w:val="en-GB"/>
              </w:rPr>
              <w:t>managing the use-case</w:t>
            </w:r>
          </w:p>
        </w:tc>
        <w:tc>
          <w:tcPr>
            <w:tcW w:w="7441" w:type="dxa"/>
            <w:gridSpan w:val="3"/>
            <w:tcBorders>
              <w:top w:val="single" w:sz="6" w:space="0" w:color="auto"/>
              <w:left w:val="single" w:sz="6" w:space="0" w:color="auto"/>
              <w:bottom w:val="single" w:sz="6" w:space="0" w:color="auto"/>
              <w:right w:val="single" w:sz="6" w:space="0" w:color="auto"/>
            </w:tcBorders>
          </w:tcPr>
          <w:p w14:paraId="7F651948" w14:textId="6D246DDD" w:rsidR="004F3248" w:rsidRPr="00C347E9" w:rsidRDefault="004F3248" w:rsidP="004F3248">
            <w:pPr>
              <w:rPr>
                <w:szCs w:val="24"/>
              </w:rPr>
            </w:pPr>
            <w:r w:rsidRPr="00C347E9">
              <w:rPr>
                <w:szCs w:val="24"/>
              </w:rPr>
              <w:t>Full Name</w:t>
            </w:r>
            <w:r w:rsidR="00334622" w:rsidRPr="00C347E9">
              <w:rPr>
                <w:szCs w:val="24"/>
              </w:rPr>
              <w:t>: Michael Dong</w:t>
            </w:r>
            <w:r w:rsidRPr="00C347E9">
              <w:rPr>
                <w:szCs w:val="24"/>
              </w:rPr>
              <w:t xml:space="preserve">           Job Title</w:t>
            </w:r>
            <w:r w:rsidR="00334622" w:rsidRPr="00C347E9">
              <w:rPr>
                <w:szCs w:val="24"/>
              </w:rPr>
              <w:t>: CEO</w:t>
            </w:r>
          </w:p>
          <w:p w14:paraId="1C5E99EE" w14:textId="77777777" w:rsidR="00334622" w:rsidRPr="00C347E9" w:rsidRDefault="004F3248" w:rsidP="004F3248">
            <w:pPr>
              <w:rPr>
                <w:szCs w:val="24"/>
              </w:rPr>
            </w:pPr>
            <w:r w:rsidRPr="00C347E9">
              <w:rPr>
                <w:szCs w:val="24"/>
              </w:rPr>
              <w:t xml:space="preserve">E-mail address: </w:t>
            </w:r>
            <w:r w:rsidR="00334622" w:rsidRPr="00C347E9">
              <w:rPr>
                <w:szCs w:val="24"/>
              </w:rPr>
              <w:t>dongning@chainnova.com</w:t>
            </w:r>
            <w:r w:rsidRPr="00C347E9">
              <w:rPr>
                <w:szCs w:val="24"/>
              </w:rPr>
              <w:t xml:space="preserve">  </w:t>
            </w:r>
          </w:p>
          <w:p w14:paraId="6487CF66" w14:textId="71A9CA22" w:rsidR="004F3248" w:rsidRPr="00C347E9" w:rsidRDefault="004F3248" w:rsidP="004F3248">
            <w:pPr>
              <w:rPr>
                <w:szCs w:val="24"/>
              </w:rPr>
            </w:pPr>
            <w:r w:rsidRPr="00C347E9">
              <w:rPr>
                <w:szCs w:val="24"/>
              </w:rPr>
              <w:t>Telephone number:</w:t>
            </w:r>
            <w:r w:rsidR="00334622" w:rsidRPr="00C347E9">
              <w:rPr>
                <w:szCs w:val="24"/>
              </w:rPr>
              <w:t>+86 13511068330</w:t>
            </w:r>
          </w:p>
          <w:p w14:paraId="1A2ABC8B" w14:textId="77777777" w:rsidR="00334622" w:rsidRPr="00C347E9" w:rsidRDefault="004F3248" w:rsidP="004F3248">
            <w:pPr>
              <w:pStyle w:val="BodyText"/>
              <w:rPr>
                <w:szCs w:val="24"/>
              </w:rPr>
            </w:pPr>
            <w:r w:rsidRPr="00C347E9">
              <w:rPr>
                <w:szCs w:val="24"/>
              </w:rPr>
              <w:t>Social media:</w:t>
            </w:r>
            <w:r w:rsidR="00334622" w:rsidRPr="00C347E9">
              <w:rPr>
                <w:szCs w:val="24"/>
              </w:rPr>
              <w:t xml:space="preserve"> WeChat Account: immdong</w:t>
            </w:r>
            <w:r w:rsidRPr="00C347E9">
              <w:rPr>
                <w:szCs w:val="24"/>
              </w:rPr>
              <w:t xml:space="preserve">                           </w:t>
            </w:r>
          </w:p>
          <w:p w14:paraId="60128A67" w14:textId="1B15B9EF" w:rsidR="004F3248" w:rsidRPr="00C347E9" w:rsidRDefault="004F3248" w:rsidP="004F3248">
            <w:pPr>
              <w:pStyle w:val="BodyText"/>
              <w:rPr>
                <w:lang w:val="en-US"/>
              </w:rPr>
            </w:pPr>
            <w:r w:rsidRPr="00C347E9">
              <w:rPr>
                <w:szCs w:val="24"/>
              </w:rPr>
              <w:t xml:space="preserve">Web site: </w:t>
            </w:r>
            <w:r w:rsidR="00334622" w:rsidRPr="00C347E9">
              <w:rPr>
                <w:szCs w:val="24"/>
              </w:rPr>
              <w:t>www.chainnova.com</w:t>
            </w:r>
          </w:p>
        </w:tc>
      </w:tr>
      <w:tr w:rsidR="00F677F3" w:rsidRPr="00C347E9" w14:paraId="24740CE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06B8E495" w14:textId="0680E88B" w:rsidR="004F3248" w:rsidRPr="00C347E9" w:rsidRDefault="004F3248" w:rsidP="004F3248">
            <w:pPr>
              <w:pStyle w:val="FigureTitle"/>
              <w:keepLines w:val="0"/>
              <w:spacing w:before="0" w:after="0"/>
              <w:jc w:val="left"/>
              <w:rPr>
                <w:sz w:val="24"/>
                <w:szCs w:val="24"/>
              </w:rPr>
            </w:pPr>
            <w:r w:rsidRPr="00C347E9">
              <w:rPr>
                <w:sz w:val="24"/>
                <w:szCs w:val="24"/>
                <w:lang w:val="en-GB"/>
              </w:rPr>
              <w:t>Proposing Organization</w:t>
            </w:r>
          </w:p>
        </w:tc>
        <w:tc>
          <w:tcPr>
            <w:tcW w:w="7441" w:type="dxa"/>
            <w:gridSpan w:val="3"/>
            <w:tcBorders>
              <w:top w:val="single" w:sz="6" w:space="0" w:color="auto"/>
              <w:left w:val="single" w:sz="6" w:space="0" w:color="auto"/>
              <w:bottom w:val="single" w:sz="6" w:space="0" w:color="auto"/>
              <w:right w:val="single" w:sz="6" w:space="0" w:color="auto"/>
            </w:tcBorders>
          </w:tcPr>
          <w:p w14:paraId="78F685B3" w14:textId="201ACF82" w:rsidR="004F3248" w:rsidRPr="00C347E9" w:rsidRDefault="00162093" w:rsidP="004F3248">
            <w:pPr>
              <w:pStyle w:val="FigureTitle"/>
              <w:keepLines w:val="0"/>
              <w:spacing w:before="0" w:after="0"/>
              <w:jc w:val="left"/>
              <w:rPr>
                <w:b w:val="0"/>
                <w:sz w:val="24"/>
                <w:szCs w:val="24"/>
              </w:rPr>
            </w:pPr>
            <w:r w:rsidRPr="00C347E9">
              <w:rPr>
                <w:b w:val="0"/>
                <w:sz w:val="24"/>
                <w:szCs w:val="24"/>
              </w:rPr>
              <w:t>ChainNova Data Technology (Nantong) Co. LTD, PRC.</w:t>
            </w:r>
          </w:p>
        </w:tc>
      </w:tr>
      <w:tr w:rsidR="00F677F3" w:rsidRPr="00C347E9" w14:paraId="0A2C7E31"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22FD0771" w14:textId="52DA4FC4" w:rsidR="004F3248" w:rsidRPr="00C347E9" w:rsidRDefault="004F3248" w:rsidP="004F3248">
            <w:pPr>
              <w:pStyle w:val="FigureTitle"/>
              <w:keepLines w:val="0"/>
              <w:spacing w:before="0" w:after="0"/>
              <w:jc w:val="left"/>
              <w:rPr>
                <w:sz w:val="24"/>
                <w:szCs w:val="24"/>
              </w:rPr>
            </w:pPr>
            <w:r w:rsidRPr="00C347E9">
              <w:rPr>
                <w:sz w:val="24"/>
                <w:szCs w:val="24"/>
                <w:lang w:val="en-GB"/>
              </w:rPr>
              <w:t>Short Description</w:t>
            </w:r>
          </w:p>
        </w:tc>
        <w:tc>
          <w:tcPr>
            <w:tcW w:w="7441" w:type="dxa"/>
            <w:gridSpan w:val="3"/>
            <w:tcBorders>
              <w:top w:val="single" w:sz="6" w:space="0" w:color="auto"/>
              <w:left w:val="single" w:sz="6" w:space="0" w:color="auto"/>
              <w:bottom w:val="single" w:sz="6" w:space="0" w:color="auto"/>
              <w:right w:val="single" w:sz="6" w:space="0" w:color="auto"/>
            </w:tcBorders>
          </w:tcPr>
          <w:p w14:paraId="53C5C670" w14:textId="7794D46B" w:rsidR="004F3248" w:rsidRPr="00C347E9" w:rsidRDefault="00565D1B" w:rsidP="004F3248">
            <w:pPr>
              <w:pStyle w:val="FigureTitle"/>
              <w:keepLines w:val="0"/>
              <w:spacing w:before="0" w:after="0"/>
              <w:jc w:val="left"/>
              <w:rPr>
                <w:b w:val="0"/>
                <w:sz w:val="24"/>
                <w:szCs w:val="24"/>
                <w:lang w:val="en-GB"/>
              </w:rPr>
            </w:pPr>
            <w:r w:rsidRPr="00C347E9">
              <w:rPr>
                <w:b w:val="0"/>
                <w:sz w:val="24"/>
                <w:szCs w:val="24"/>
                <w:lang w:val="en-GB"/>
              </w:rPr>
              <w:t>This use case is a proposal to</w:t>
            </w:r>
            <w:r w:rsidR="00185EB6" w:rsidRPr="00C347E9">
              <w:rPr>
                <w:b w:val="0"/>
                <w:sz w:val="24"/>
                <w:szCs w:val="24"/>
                <w:lang w:val="en-GB"/>
              </w:rPr>
              <w:t xml:space="preserve"> </w:t>
            </w:r>
            <w:r w:rsidR="00F20E84" w:rsidRPr="00C347E9">
              <w:rPr>
                <w:b w:val="0"/>
                <w:sz w:val="24"/>
                <w:szCs w:val="24"/>
                <w:lang w:val="en-GB"/>
              </w:rPr>
              <w:t>trace the logistics of medic</w:t>
            </w:r>
            <w:r w:rsidR="00866996" w:rsidRPr="00C347E9">
              <w:rPr>
                <w:b w:val="0"/>
                <w:sz w:val="24"/>
                <w:szCs w:val="24"/>
                <w:lang w:val="en-GB"/>
              </w:rPr>
              <w:t>ines</w:t>
            </w:r>
            <w:r w:rsidR="00F20E84" w:rsidRPr="00C347E9">
              <w:rPr>
                <w:b w:val="0"/>
                <w:sz w:val="24"/>
                <w:szCs w:val="24"/>
                <w:lang w:val="en-GB"/>
              </w:rPr>
              <w:t xml:space="preserve"> and </w:t>
            </w:r>
            <w:r w:rsidR="00FB3537" w:rsidRPr="00C347E9">
              <w:rPr>
                <w:b w:val="0"/>
                <w:sz w:val="24"/>
                <w:szCs w:val="24"/>
                <w:lang w:val="en-GB"/>
              </w:rPr>
              <w:t>provide lower-cost financial support for the trader on pharmaceutical industry chain.</w:t>
            </w:r>
          </w:p>
          <w:p w14:paraId="44C30F3D" w14:textId="59E22582" w:rsidR="00146D8E" w:rsidRPr="00C347E9" w:rsidRDefault="00146D8E" w:rsidP="00146D8E">
            <w:pPr>
              <w:pStyle w:val="BodyText"/>
            </w:pPr>
          </w:p>
        </w:tc>
      </w:tr>
      <w:tr w:rsidR="00F677F3" w:rsidRPr="00C347E9" w14:paraId="7014BD74"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B4FF984" w14:textId="36065FE1" w:rsidR="00146D8E" w:rsidRPr="00C347E9" w:rsidRDefault="00146D8E" w:rsidP="00146D8E">
            <w:pPr>
              <w:pStyle w:val="FigureTitle"/>
              <w:keepLines w:val="0"/>
              <w:spacing w:before="0" w:after="0"/>
              <w:jc w:val="left"/>
              <w:rPr>
                <w:sz w:val="24"/>
                <w:szCs w:val="24"/>
              </w:rPr>
            </w:pPr>
            <w:r w:rsidRPr="00C347E9">
              <w:rPr>
                <w:sz w:val="24"/>
                <w:szCs w:val="24"/>
                <w:lang w:val="en-GB"/>
              </w:rPr>
              <w:t>Long description</w:t>
            </w:r>
          </w:p>
        </w:tc>
        <w:tc>
          <w:tcPr>
            <w:tcW w:w="7441" w:type="dxa"/>
            <w:gridSpan w:val="3"/>
            <w:tcBorders>
              <w:top w:val="single" w:sz="6" w:space="0" w:color="auto"/>
              <w:left w:val="single" w:sz="6" w:space="0" w:color="auto"/>
              <w:bottom w:val="single" w:sz="6" w:space="0" w:color="auto"/>
              <w:right w:val="single" w:sz="6" w:space="0" w:color="auto"/>
            </w:tcBorders>
          </w:tcPr>
          <w:p w14:paraId="17002C02" w14:textId="34300E38" w:rsidR="00146D8E" w:rsidRPr="00F7570E" w:rsidRDefault="00F20E84" w:rsidP="00F20E84">
            <w:pPr>
              <w:pStyle w:val="FigureTitle"/>
              <w:keepLines w:val="0"/>
              <w:spacing w:before="0" w:after="0"/>
              <w:jc w:val="left"/>
              <w:rPr>
                <w:b w:val="0"/>
                <w:sz w:val="24"/>
                <w:szCs w:val="24"/>
                <w:lang w:val="en-GB"/>
              </w:rPr>
            </w:pPr>
            <w:r w:rsidRPr="00C347E9">
              <w:rPr>
                <w:b w:val="0"/>
                <w:sz w:val="24"/>
                <w:szCs w:val="24"/>
                <w:lang w:val="en-GB"/>
              </w:rPr>
              <w:t>This use case is a proposal to trace the logistics of m</w:t>
            </w:r>
            <w:r w:rsidR="00E42D15" w:rsidRPr="00C347E9">
              <w:rPr>
                <w:b w:val="0"/>
                <w:sz w:val="24"/>
                <w:szCs w:val="24"/>
                <w:lang w:val="en-GB"/>
              </w:rPr>
              <w:t xml:space="preserve">edicines </w:t>
            </w:r>
            <w:r w:rsidRPr="00C347E9">
              <w:rPr>
                <w:b w:val="0"/>
                <w:sz w:val="24"/>
                <w:szCs w:val="24"/>
                <w:lang w:val="en-GB"/>
              </w:rPr>
              <w:t>and provide lower-cost financial support for the trader on pharmaceutical industry chain.</w:t>
            </w:r>
            <w:r w:rsidR="00E42D15" w:rsidRPr="00F7570E">
              <w:rPr>
                <w:b w:val="0"/>
                <w:szCs w:val="24"/>
              </w:rPr>
              <w:t xml:space="preserve"> </w:t>
            </w:r>
            <w:r w:rsidR="00CD3BED" w:rsidRPr="00F7570E">
              <w:rPr>
                <w:b w:val="0"/>
                <w:szCs w:val="24"/>
              </w:rPr>
              <w:t xml:space="preserve">In </w:t>
            </w:r>
            <w:r w:rsidR="00E778BB" w:rsidRPr="00F7570E">
              <w:rPr>
                <w:b w:val="0"/>
                <w:szCs w:val="24"/>
              </w:rPr>
              <w:t>t</w:t>
            </w:r>
            <w:r w:rsidR="009A0C9A" w:rsidRPr="00F7570E">
              <w:rPr>
                <w:b w:val="0"/>
                <w:szCs w:val="24"/>
              </w:rPr>
              <w:t xml:space="preserve">raditional </w:t>
            </w:r>
            <w:r w:rsidRPr="00F7570E">
              <w:rPr>
                <w:b w:val="0"/>
                <w:szCs w:val="24"/>
              </w:rPr>
              <w:t xml:space="preserve">pharmaceutical </w:t>
            </w:r>
            <w:r w:rsidR="009A0C9A" w:rsidRPr="00F7570E">
              <w:rPr>
                <w:b w:val="0"/>
                <w:szCs w:val="24"/>
              </w:rPr>
              <w:t>supply chain</w:t>
            </w:r>
            <w:r w:rsidR="00CD3BED" w:rsidRPr="00F7570E">
              <w:rPr>
                <w:b w:val="0"/>
                <w:szCs w:val="24"/>
              </w:rPr>
              <w:t>, we see the issues like</w:t>
            </w:r>
            <w:r w:rsidRPr="00F7570E">
              <w:rPr>
                <w:b w:val="0"/>
                <w:szCs w:val="24"/>
              </w:rPr>
              <w:t xml:space="preserve"> fake medicines, fragmented</w:t>
            </w:r>
            <w:r w:rsidR="00E42D15" w:rsidRPr="00F7570E">
              <w:rPr>
                <w:b w:val="0"/>
                <w:szCs w:val="24"/>
              </w:rPr>
              <w:t xml:space="preserve"> medical </w:t>
            </w:r>
            <w:r w:rsidRPr="00F7570E">
              <w:rPr>
                <w:b w:val="0"/>
                <w:szCs w:val="24"/>
              </w:rPr>
              <w:t xml:space="preserve">logistics, </w:t>
            </w:r>
            <w:r w:rsidR="00CD3BED" w:rsidRPr="00F7570E">
              <w:rPr>
                <w:b w:val="0"/>
                <w:szCs w:val="24"/>
              </w:rPr>
              <w:t xml:space="preserve">untransparency of trading processes </w:t>
            </w:r>
            <w:r w:rsidR="00A6583C" w:rsidRPr="00F7570E">
              <w:rPr>
                <w:b w:val="0"/>
                <w:szCs w:val="24"/>
              </w:rPr>
              <w:t xml:space="preserve">and restriction of credit grantees for SMEs. In this use case, </w:t>
            </w:r>
            <w:r w:rsidR="000805BD" w:rsidRPr="00F7570E">
              <w:rPr>
                <w:b w:val="0"/>
                <w:szCs w:val="24"/>
              </w:rPr>
              <w:t xml:space="preserve">ChainNova built </w:t>
            </w:r>
            <w:r w:rsidR="00A6583C" w:rsidRPr="00F7570E">
              <w:rPr>
                <w:b w:val="0"/>
                <w:szCs w:val="24"/>
              </w:rPr>
              <w:t>a</w:t>
            </w:r>
            <w:r w:rsidR="000805BD" w:rsidRPr="00F7570E">
              <w:rPr>
                <w:b w:val="0"/>
                <w:szCs w:val="24"/>
              </w:rPr>
              <w:t xml:space="preserve"> pharmaceutical supply chain</w:t>
            </w:r>
            <w:r w:rsidR="00A6583C" w:rsidRPr="00F7570E">
              <w:rPr>
                <w:b w:val="0"/>
                <w:szCs w:val="24"/>
              </w:rPr>
              <w:t xml:space="preserve"> financial platform based on DLT technology</w:t>
            </w:r>
            <w:r w:rsidR="000805BD" w:rsidRPr="00F7570E">
              <w:rPr>
                <w:b w:val="0"/>
                <w:szCs w:val="24"/>
              </w:rPr>
              <w:t xml:space="preserve"> </w:t>
            </w:r>
            <w:r w:rsidR="00AD47F0" w:rsidRPr="00F7570E">
              <w:rPr>
                <w:b w:val="0"/>
                <w:szCs w:val="24"/>
              </w:rPr>
              <w:t xml:space="preserve">which can make the whole trading process </w:t>
            </w:r>
            <w:r w:rsidR="005C49E0" w:rsidRPr="00F7570E">
              <w:rPr>
                <w:b w:val="0"/>
                <w:szCs w:val="24"/>
              </w:rPr>
              <w:t>traceable</w:t>
            </w:r>
            <w:r w:rsidR="00E42D15" w:rsidRPr="00F7570E">
              <w:rPr>
                <w:b w:val="0"/>
                <w:szCs w:val="24"/>
              </w:rPr>
              <w:t xml:space="preserve"> and increase trust among the participants on the supply chain.</w:t>
            </w:r>
          </w:p>
          <w:p w14:paraId="0A72C5A3" w14:textId="7CA4F588" w:rsidR="00146D8E" w:rsidRPr="00C347E9" w:rsidRDefault="00146D8E" w:rsidP="00146D8E">
            <w:pPr>
              <w:pStyle w:val="BodyText"/>
            </w:pPr>
          </w:p>
        </w:tc>
      </w:tr>
      <w:tr w:rsidR="00F677F3" w:rsidRPr="00C347E9" w14:paraId="26F9666A"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7397E623" w14:textId="64CCE654" w:rsidR="00146D8E" w:rsidRPr="00C347E9" w:rsidRDefault="00146D8E" w:rsidP="00146D8E">
            <w:pPr>
              <w:pStyle w:val="FigureTitle"/>
              <w:keepLines w:val="0"/>
              <w:spacing w:before="0" w:after="0"/>
              <w:jc w:val="left"/>
              <w:rPr>
                <w:sz w:val="24"/>
                <w:szCs w:val="24"/>
                <w:lang w:val="en-GB"/>
              </w:rPr>
            </w:pPr>
            <w:r w:rsidRPr="00C347E9">
              <w:rPr>
                <w:sz w:val="24"/>
                <w:szCs w:val="24"/>
                <w:lang w:val="en-GB"/>
              </w:rPr>
              <w:t>SDG in Focus (when applicable)</w:t>
            </w:r>
          </w:p>
        </w:tc>
        <w:tc>
          <w:tcPr>
            <w:tcW w:w="7441" w:type="dxa"/>
            <w:gridSpan w:val="3"/>
            <w:tcBorders>
              <w:top w:val="single" w:sz="6" w:space="0" w:color="auto"/>
              <w:left w:val="single" w:sz="6" w:space="0" w:color="auto"/>
              <w:bottom w:val="single" w:sz="6" w:space="0" w:color="auto"/>
              <w:right w:val="single" w:sz="6" w:space="0" w:color="auto"/>
            </w:tcBorders>
          </w:tcPr>
          <w:p w14:paraId="2564CC2B" w14:textId="20B9C190" w:rsidR="00146D8E" w:rsidRPr="00F7570E" w:rsidRDefault="00AD47F0" w:rsidP="00146D8E">
            <w:pPr>
              <w:pStyle w:val="BodyText"/>
              <w:rPr>
                <w:rFonts w:eastAsiaTheme="minorEastAsia"/>
                <w:lang w:eastAsia="zh-CN"/>
              </w:rPr>
            </w:pPr>
            <w:r w:rsidRPr="00C347E9">
              <w:rPr>
                <w:rFonts w:eastAsiaTheme="minorEastAsia"/>
                <w:lang w:eastAsia="zh-CN"/>
              </w:rPr>
              <w:t>3</w:t>
            </w:r>
            <w:r w:rsidR="00966BCE" w:rsidRPr="00C347E9">
              <w:rPr>
                <w:rFonts w:eastAsiaTheme="minorEastAsia"/>
                <w:lang w:eastAsia="zh-CN"/>
              </w:rPr>
              <w:t>: Good Health and Well-Being</w:t>
            </w:r>
          </w:p>
        </w:tc>
      </w:tr>
      <w:tr w:rsidR="00F677F3" w:rsidRPr="00C347E9" w14:paraId="152F9879"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hideMark/>
          </w:tcPr>
          <w:p w14:paraId="3A1D32A7" w14:textId="77777777" w:rsidR="00146D8E" w:rsidRPr="00C347E9" w:rsidRDefault="00146D8E" w:rsidP="00146D8E">
            <w:pPr>
              <w:pStyle w:val="FigureTitle"/>
              <w:keepLines w:val="0"/>
              <w:spacing w:before="0" w:after="0"/>
              <w:jc w:val="left"/>
              <w:rPr>
                <w:sz w:val="24"/>
                <w:szCs w:val="24"/>
              </w:rPr>
            </w:pPr>
            <w:r w:rsidRPr="00C347E9">
              <w:rPr>
                <w:sz w:val="24"/>
                <w:szCs w:val="24"/>
              </w:rPr>
              <w:t>Value Transfer:</w:t>
            </w:r>
          </w:p>
        </w:tc>
        <w:tc>
          <w:tcPr>
            <w:tcW w:w="3189" w:type="dxa"/>
            <w:tcBorders>
              <w:top w:val="single" w:sz="6" w:space="0" w:color="auto"/>
              <w:left w:val="single" w:sz="6" w:space="0" w:color="auto"/>
              <w:bottom w:val="single" w:sz="6" w:space="0" w:color="auto"/>
              <w:right w:val="single" w:sz="6" w:space="0" w:color="auto"/>
            </w:tcBorders>
          </w:tcPr>
          <w:p w14:paraId="0D2D1380" w14:textId="51C07685" w:rsidR="00146D8E" w:rsidRPr="00C347E9" w:rsidRDefault="007F208A" w:rsidP="00146D8E">
            <w:pPr>
              <w:pStyle w:val="FigureTitle"/>
              <w:keepLines w:val="0"/>
              <w:spacing w:before="0" w:after="0"/>
              <w:jc w:val="left"/>
              <w:rPr>
                <w:b w:val="0"/>
              </w:rPr>
            </w:pPr>
            <w:r w:rsidRPr="00C347E9">
              <w:rPr>
                <w:b w:val="0"/>
                <w:sz w:val="24"/>
                <w:szCs w:val="24"/>
              </w:rPr>
              <w:t>No</w:t>
            </w:r>
          </w:p>
        </w:tc>
        <w:tc>
          <w:tcPr>
            <w:tcW w:w="2126" w:type="dxa"/>
            <w:tcBorders>
              <w:top w:val="single" w:sz="6" w:space="0" w:color="auto"/>
              <w:left w:val="single" w:sz="6" w:space="0" w:color="auto"/>
              <w:bottom w:val="single" w:sz="6" w:space="0" w:color="auto"/>
              <w:right w:val="single" w:sz="6" w:space="0" w:color="auto"/>
            </w:tcBorders>
            <w:shd w:val="pct15" w:color="auto" w:fill="FFFFFF"/>
            <w:hideMark/>
          </w:tcPr>
          <w:p w14:paraId="1551DF62" w14:textId="11A32BAE" w:rsidR="00146D8E" w:rsidRPr="00C347E9" w:rsidRDefault="00146D8E" w:rsidP="00146D8E">
            <w:pPr>
              <w:pStyle w:val="FigureTitle"/>
              <w:keepLines w:val="0"/>
              <w:spacing w:before="0" w:after="0"/>
              <w:jc w:val="left"/>
              <w:rPr>
                <w:sz w:val="24"/>
                <w:szCs w:val="24"/>
              </w:rPr>
            </w:pPr>
            <w:r w:rsidRPr="00C347E9">
              <w:rPr>
                <w:sz w:val="24"/>
                <w:szCs w:val="24"/>
              </w:rPr>
              <w:t>Number of Users:</w:t>
            </w:r>
          </w:p>
        </w:tc>
        <w:tc>
          <w:tcPr>
            <w:tcW w:w="2126" w:type="dxa"/>
            <w:tcBorders>
              <w:top w:val="single" w:sz="6" w:space="0" w:color="auto"/>
              <w:left w:val="single" w:sz="6" w:space="0" w:color="auto"/>
              <w:bottom w:val="single" w:sz="6" w:space="0" w:color="auto"/>
              <w:right w:val="single" w:sz="6" w:space="0" w:color="auto"/>
            </w:tcBorders>
          </w:tcPr>
          <w:p w14:paraId="00F369D4" w14:textId="6717A4AD" w:rsidR="00146D8E" w:rsidRPr="00C347E9" w:rsidRDefault="00146D8E" w:rsidP="00146D8E">
            <w:pPr>
              <w:pStyle w:val="FigureTitle"/>
              <w:keepLines w:val="0"/>
              <w:spacing w:before="0" w:after="0"/>
              <w:jc w:val="left"/>
              <w:rPr>
                <w:b w:val="0"/>
                <w:sz w:val="24"/>
                <w:szCs w:val="24"/>
              </w:rPr>
            </w:pPr>
          </w:p>
        </w:tc>
      </w:tr>
      <w:tr w:rsidR="00F677F3" w:rsidRPr="00C347E9" w14:paraId="29427A3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6704520" w14:textId="02BAB8D8" w:rsidR="00146D8E" w:rsidRPr="00C347E9" w:rsidRDefault="00146D8E" w:rsidP="00146D8E">
            <w:pPr>
              <w:pStyle w:val="FigureTitle"/>
              <w:keepLines w:val="0"/>
              <w:spacing w:before="0" w:after="0"/>
              <w:jc w:val="left"/>
              <w:rPr>
                <w:sz w:val="24"/>
                <w:szCs w:val="24"/>
              </w:rPr>
            </w:pPr>
            <w:r w:rsidRPr="00C347E9">
              <w:rPr>
                <w:sz w:val="24"/>
                <w:szCs w:val="24"/>
              </w:rPr>
              <w:t>Types of Users:</w:t>
            </w:r>
          </w:p>
        </w:tc>
        <w:tc>
          <w:tcPr>
            <w:tcW w:w="7441" w:type="dxa"/>
            <w:gridSpan w:val="3"/>
            <w:tcBorders>
              <w:top w:val="single" w:sz="6" w:space="0" w:color="auto"/>
              <w:left w:val="single" w:sz="6" w:space="0" w:color="auto"/>
              <w:bottom w:val="single" w:sz="6" w:space="0" w:color="auto"/>
              <w:right w:val="single" w:sz="6" w:space="0" w:color="auto"/>
            </w:tcBorders>
          </w:tcPr>
          <w:p w14:paraId="0C18AA1B" w14:textId="3A39C0C8" w:rsidR="00146D8E" w:rsidRPr="00C347E9" w:rsidRDefault="007F208A" w:rsidP="00146D8E">
            <w:pPr>
              <w:pStyle w:val="BodyText"/>
              <w:rPr>
                <w:lang w:val="en-US"/>
              </w:rPr>
            </w:pPr>
            <w:r w:rsidRPr="00C347E9">
              <w:rPr>
                <w:lang w:val="en-US"/>
              </w:rPr>
              <w:t xml:space="preserve">Pharmaceutical companies, </w:t>
            </w:r>
            <w:r w:rsidR="00A04EB0" w:rsidRPr="00C347E9">
              <w:rPr>
                <w:lang w:val="en-US"/>
              </w:rPr>
              <w:t xml:space="preserve">medicine distribution companies, </w:t>
            </w:r>
            <w:r w:rsidR="0014056D" w:rsidRPr="00C347E9">
              <w:rPr>
                <w:lang w:val="en-US"/>
              </w:rPr>
              <w:t xml:space="preserve">banks, </w:t>
            </w:r>
            <w:r w:rsidR="00A04EB0" w:rsidRPr="00C347E9">
              <w:rPr>
                <w:lang w:val="en-US"/>
              </w:rPr>
              <w:t>hospitals</w:t>
            </w:r>
          </w:p>
        </w:tc>
      </w:tr>
      <w:tr w:rsidR="00F677F3" w:rsidRPr="00C347E9" w14:paraId="64C5AD87"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0A241CB5" w14:textId="0E9EF467" w:rsidR="00146D8E" w:rsidRPr="00C347E9" w:rsidRDefault="00146D8E" w:rsidP="00146D8E">
            <w:pPr>
              <w:pStyle w:val="FigureTitle"/>
              <w:keepLines w:val="0"/>
              <w:spacing w:before="0" w:after="0"/>
              <w:jc w:val="left"/>
              <w:rPr>
                <w:sz w:val="24"/>
                <w:szCs w:val="24"/>
              </w:rPr>
            </w:pPr>
            <w:r w:rsidRPr="00C347E9">
              <w:rPr>
                <w:sz w:val="24"/>
                <w:szCs w:val="24"/>
              </w:rPr>
              <w:t>Stakeholders</w:t>
            </w:r>
          </w:p>
        </w:tc>
        <w:tc>
          <w:tcPr>
            <w:tcW w:w="7441" w:type="dxa"/>
            <w:gridSpan w:val="3"/>
            <w:tcBorders>
              <w:top w:val="single" w:sz="6" w:space="0" w:color="auto"/>
              <w:left w:val="single" w:sz="6" w:space="0" w:color="auto"/>
              <w:bottom w:val="single" w:sz="6" w:space="0" w:color="auto"/>
              <w:right w:val="single" w:sz="6" w:space="0" w:color="auto"/>
            </w:tcBorders>
          </w:tcPr>
          <w:p w14:paraId="266DFE68" w14:textId="5573AA36" w:rsidR="00146D8E" w:rsidRPr="00C347E9" w:rsidRDefault="00EF6B64" w:rsidP="00146D8E">
            <w:pPr>
              <w:pStyle w:val="BodyText"/>
              <w:rPr>
                <w:rFonts w:eastAsiaTheme="minorEastAsia"/>
                <w:lang w:val="en-US" w:eastAsia="zh-CN"/>
              </w:rPr>
            </w:pPr>
            <w:r w:rsidRPr="00C347E9">
              <w:rPr>
                <w:rFonts w:eastAsiaTheme="minorEastAsia"/>
                <w:lang w:val="en-US" w:eastAsia="zh-CN"/>
              </w:rPr>
              <w:t xml:space="preserve">Government, </w:t>
            </w:r>
            <w:r w:rsidR="00A04EB0" w:rsidRPr="00C347E9">
              <w:rPr>
                <w:lang w:val="en-US"/>
              </w:rPr>
              <w:t xml:space="preserve">Pharmaceutical companies, medicine distribution companies, banks, hospitals </w:t>
            </w:r>
            <w:r w:rsidRPr="00C347E9">
              <w:rPr>
                <w:lang w:val="en-US"/>
              </w:rPr>
              <w:t>doctors, patients</w:t>
            </w:r>
          </w:p>
        </w:tc>
      </w:tr>
      <w:tr w:rsidR="00F677F3" w:rsidRPr="00C347E9" w14:paraId="62D52D0C"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2140CF1D" w14:textId="4CCD65A9" w:rsidR="00146D8E" w:rsidRPr="00C347E9" w:rsidRDefault="00146D8E" w:rsidP="00146D8E">
            <w:pPr>
              <w:pStyle w:val="FigureTitle"/>
              <w:keepLines w:val="0"/>
              <w:spacing w:before="0" w:after="0"/>
              <w:jc w:val="left"/>
              <w:rPr>
                <w:sz w:val="24"/>
                <w:szCs w:val="24"/>
              </w:rPr>
            </w:pPr>
            <w:r w:rsidRPr="00C347E9">
              <w:rPr>
                <w:sz w:val="24"/>
                <w:szCs w:val="24"/>
              </w:rPr>
              <w:t>Data:</w:t>
            </w:r>
          </w:p>
        </w:tc>
        <w:tc>
          <w:tcPr>
            <w:tcW w:w="7441" w:type="dxa"/>
            <w:gridSpan w:val="3"/>
            <w:tcBorders>
              <w:top w:val="single" w:sz="6" w:space="0" w:color="auto"/>
              <w:left w:val="single" w:sz="6" w:space="0" w:color="auto"/>
              <w:bottom w:val="single" w:sz="6" w:space="0" w:color="auto"/>
              <w:right w:val="single" w:sz="6" w:space="0" w:color="auto"/>
            </w:tcBorders>
          </w:tcPr>
          <w:p w14:paraId="4E566107" w14:textId="3A54D34E" w:rsidR="00146D8E" w:rsidRPr="00E90C00" w:rsidRDefault="00E90C00" w:rsidP="00146D8E">
            <w:pPr>
              <w:pStyle w:val="BodyText"/>
              <w:rPr>
                <w:rFonts w:eastAsiaTheme="minorEastAsia"/>
                <w:lang w:val="en-US" w:eastAsia="zh-CN"/>
              </w:rPr>
            </w:pPr>
            <w:r>
              <w:rPr>
                <w:rFonts w:eastAsiaTheme="minorEastAsia" w:hint="eastAsia"/>
                <w:lang w:val="en-US" w:eastAsia="zh-CN"/>
              </w:rPr>
              <w:t>T</w:t>
            </w:r>
            <w:r>
              <w:rPr>
                <w:rFonts w:eastAsiaTheme="minorEastAsia"/>
                <w:lang w:val="en-US" w:eastAsia="zh-CN"/>
              </w:rPr>
              <w:t>he medicine data, logistics data, sales date</w:t>
            </w:r>
          </w:p>
        </w:tc>
      </w:tr>
      <w:tr w:rsidR="00F677F3" w:rsidRPr="00C347E9" w14:paraId="5EA0570A"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76586B58" w14:textId="77777777" w:rsidR="00146D8E" w:rsidRPr="00C347E9" w:rsidRDefault="00146D8E" w:rsidP="00146D8E">
            <w:pPr>
              <w:pStyle w:val="FigureTitle"/>
              <w:keepLines w:val="0"/>
              <w:spacing w:before="0" w:after="0"/>
              <w:jc w:val="left"/>
              <w:rPr>
                <w:sz w:val="24"/>
                <w:szCs w:val="24"/>
              </w:rPr>
            </w:pPr>
            <w:r w:rsidRPr="00C347E9">
              <w:rPr>
                <w:sz w:val="24"/>
                <w:szCs w:val="24"/>
              </w:rPr>
              <w:lastRenderedPageBreak/>
              <w:t>Identification:</w:t>
            </w:r>
          </w:p>
        </w:tc>
        <w:tc>
          <w:tcPr>
            <w:tcW w:w="7441" w:type="dxa"/>
            <w:gridSpan w:val="3"/>
            <w:tcBorders>
              <w:top w:val="single" w:sz="6" w:space="0" w:color="auto"/>
              <w:left w:val="single" w:sz="6" w:space="0" w:color="auto"/>
              <w:bottom w:val="single" w:sz="6" w:space="0" w:color="auto"/>
              <w:right w:val="single" w:sz="6" w:space="0" w:color="auto"/>
            </w:tcBorders>
          </w:tcPr>
          <w:p w14:paraId="391B1278" w14:textId="5E533E91" w:rsidR="004117C1" w:rsidRPr="004117C1" w:rsidRDefault="004117C1" w:rsidP="00146D8E">
            <w:pPr>
              <w:pStyle w:val="BodyText"/>
              <w:rPr>
                <w:rFonts w:eastAsiaTheme="minorEastAsia"/>
                <w:lang w:val="en-US" w:eastAsia="zh-CN"/>
              </w:rPr>
            </w:pPr>
            <w:r>
              <w:rPr>
                <w:rFonts w:eastAsiaTheme="minorEastAsia" w:hint="eastAsia"/>
                <w:lang w:val="en-US" w:eastAsia="zh-CN"/>
              </w:rPr>
              <w:t>F</w:t>
            </w:r>
            <w:r>
              <w:rPr>
                <w:rFonts w:eastAsiaTheme="minorEastAsia"/>
                <w:lang w:val="en-US" w:eastAsia="zh-CN"/>
              </w:rPr>
              <w:t>ull identification of all the participants</w:t>
            </w:r>
          </w:p>
        </w:tc>
      </w:tr>
      <w:tr w:rsidR="00F677F3" w:rsidRPr="00C347E9" w14:paraId="64F7BA0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4838057B" w14:textId="77777777" w:rsidR="00146D8E" w:rsidRPr="00C347E9" w:rsidRDefault="00146D8E" w:rsidP="00146D8E">
            <w:pPr>
              <w:pStyle w:val="FigureTitle"/>
              <w:keepLines w:val="0"/>
              <w:spacing w:before="0" w:after="0"/>
              <w:jc w:val="left"/>
              <w:rPr>
                <w:sz w:val="24"/>
                <w:szCs w:val="24"/>
              </w:rPr>
            </w:pPr>
            <w:r w:rsidRPr="00C347E9">
              <w:rPr>
                <w:sz w:val="24"/>
                <w:szCs w:val="24"/>
              </w:rPr>
              <w:t>Predicted Outcomes:</w:t>
            </w:r>
          </w:p>
        </w:tc>
        <w:tc>
          <w:tcPr>
            <w:tcW w:w="7441" w:type="dxa"/>
            <w:gridSpan w:val="3"/>
            <w:tcBorders>
              <w:top w:val="single" w:sz="6" w:space="0" w:color="auto"/>
              <w:left w:val="single" w:sz="6" w:space="0" w:color="auto"/>
              <w:bottom w:val="single" w:sz="6" w:space="0" w:color="auto"/>
              <w:right w:val="single" w:sz="6" w:space="0" w:color="auto"/>
            </w:tcBorders>
          </w:tcPr>
          <w:p w14:paraId="08983A92" w14:textId="77777777" w:rsidR="00146D8E" w:rsidRPr="00C347E9" w:rsidRDefault="0034281A" w:rsidP="00146D8E">
            <w:pPr>
              <w:pStyle w:val="BodyText"/>
              <w:rPr>
                <w:rFonts w:eastAsiaTheme="minorEastAsia"/>
                <w:lang w:val="en-US" w:eastAsia="zh-CN"/>
              </w:rPr>
            </w:pPr>
            <w:r w:rsidRPr="00C347E9">
              <w:rPr>
                <w:rFonts w:eastAsiaTheme="minorEastAsia"/>
                <w:lang w:val="en-US" w:eastAsia="zh-CN"/>
              </w:rPr>
              <w:t>The predicted outcomes are:</w:t>
            </w:r>
          </w:p>
          <w:p w14:paraId="1BDD8931" w14:textId="0F6672CC" w:rsidR="0034281A" w:rsidRPr="00C347E9" w:rsidRDefault="0034281A" w:rsidP="0034281A">
            <w:pPr>
              <w:pStyle w:val="BodyText"/>
              <w:numPr>
                <w:ilvl w:val="0"/>
                <w:numId w:val="30"/>
              </w:numPr>
              <w:rPr>
                <w:rFonts w:eastAsiaTheme="minorEastAsia"/>
                <w:lang w:val="en-US" w:eastAsia="zh-CN"/>
              </w:rPr>
            </w:pPr>
            <w:r w:rsidRPr="00C347E9">
              <w:rPr>
                <w:rFonts w:eastAsiaTheme="minorEastAsia"/>
                <w:lang w:val="en-US" w:eastAsia="zh-CN"/>
              </w:rPr>
              <w:t xml:space="preserve">Increase </w:t>
            </w:r>
            <w:r w:rsidR="00877CF6" w:rsidRPr="00C347E9">
              <w:rPr>
                <w:rFonts w:eastAsiaTheme="minorEastAsia"/>
                <w:lang w:val="en-US" w:eastAsia="zh-CN"/>
              </w:rPr>
              <w:t xml:space="preserve">the </w:t>
            </w:r>
            <w:r w:rsidRPr="00C347E9">
              <w:rPr>
                <w:rFonts w:eastAsiaTheme="minorEastAsia"/>
                <w:lang w:val="en-US" w:eastAsia="zh-CN"/>
              </w:rPr>
              <w:t>trans</w:t>
            </w:r>
            <w:r w:rsidR="00877CF6" w:rsidRPr="00C347E9">
              <w:rPr>
                <w:rFonts w:eastAsiaTheme="minorEastAsia"/>
                <w:lang w:val="en-US" w:eastAsia="zh-CN"/>
              </w:rPr>
              <w:t>parency of the trading processes</w:t>
            </w:r>
          </w:p>
          <w:p w14:paraId="400AEE5E" w14:textId="77777777" w:rsidR="00877CF6" w:rsidRPr="00C347E9" w:rsidRDefault="00877CF6" w:rsidP="0034281A">
            <w:pPr>
              <w:pStyle w:val="BodyText"/>
              <w:numPr>
                <w:ilvl w:val="0"/>
                <w:numId w:val="30"/>
              </w:numPr>
              <w:rPr>
                <w:rFonts w:eastAsiaTheme="minorEastAsia"/>
                <w:lang w:val="en-US" w:eastAsia="zh-CN"/>
              </w:rPr>
            </w:pPr>
            <w:r w:rsidRPr="00C347E9">
              <w:rPr>
                <w:rFonts w:eastAsiaTheme="minorEastAsia"/>
                <w:lang w:val="en-US" w:eastAsia="zh-CN"/>
              </w:rPr>
              <w:t>Integrate the pharmaceutical industry deeper with finance</w:t>
            </w:r>
          </w:p>
          <w:p w14:paraId="68BF3B4A" w14:textId="77777777" w:rsidR="00877CF6" w:rsidRPr="00C347E9" w:rsidRDefault="00877CF6" w:rsidP="0034281A">
            <w:pPr>
              <w:pStyle w:val="BodyText"/>
              <w:numPr>
                <w:ilvl w:val="0"/>
                <w:numId w:val="30"/>
              </w:numPr>
              <w:rPr>
                <w:rFonts w:eastAsiaTheme="minorEastAsia"/>
                <w:lang w:val="en-US" w:eastAsia="zh-CN"/>
              </w:rPr>
            </w:pPr>
            <w:r w:rsidRPr="00C347E9">
              <w:rPr>
                <w:rFonts w:eastAsiaTheme="minorEastAsia"/>
                <w:lang w:val="en-US" w:eastAsia="zh-CN"/>
              </w:rPr>
              <w:t>Increase the transaction efficiency on the supply chain</w:t>
            </w:r>
          </w:p>
          <w:p w14:paraId="2741E537" w14:textId="7036C9CB" w:rsidR="00877CF6" w:rsidRPr="00C347E9" w:rsidRDefault="00877CF6" w:rsidP="0034281A">
            <w:pPr>
              <w:pStyle w:val="BodyText"/>
              <w:numPr>
                <w:ilvl w:val="0"/>
                <w:numId w:val="30"/>
              </w:numPr>
              <w:rPr>
                <w:rFonts w:eastAsiaTheme="minorEastAsia"/>
                <w:lang w:val="en-US" w:eastAsia="zh-CN"/>
              </w:rPr>
            </w:pPr>
            <w:r w:rsidRPr="00C347E9">
              <w:rPr>
                <w:rFonts w:eastAsiaTheme="minorEastAsia"/>
                <w:lang w:val="en-US" w:eastAsia="zh-CN"/>
              </w:rPr>
              <w:t xml:space="preserve">Strengthen the credit of </w:t>
            </w:r>
            <w:r w:rsidR="00B91E7C" w:rsidRPr="00C347E9">
              <w:rPr>
                <w:rFonts w:eastAsiaTheme="minorEastAsia"/>
                <w:lang w:val="en-US" w:eastAsia="zh-CN"/>
              </w:rPr>
              <w:t>medicine distribution companies</w:t>
            </w:r>
            <w:r w:rsidRPr="00C347E9">
              <w:rPr>
                <w:rFonts w:eastAsiaTheme="minorEastAsia"/>
                <w:lang w:val="en-US" w:eastAsia="zh-CN"/>
              </w:rPr>
              <w:t xml:space="preserve"> and lower the cost of financial due diligence for banks</w:t>
            </w:r>
          </w:p>
          <w:p w14:paraId="325C1657" w14:textId="050D23AA" w:rsidR="00877CF6" w:rsidRPr="00C347E9" w:rsidRDefault="00877CF6" w:rsidP="0034281A">
            <w:pPr>
              <w:pStyle w:val="BodyText"/>
              <w:numPr>
                <w:ilvl w:val="0"/>
                <w:numId w:val="30"/>
              </w:numPr>
              <w:rPr>
                <w:rFonts w:eastAsiaTheme="minorEastAsia"/>
                <w:lang w:val="en-US" w:eastAsia="zh-CN"/>
              </w:rPr>
            </w:pPr>
            <w:r w:rsidRPr="00C347E9">
              <w:rPr>
                <w:rFonts w:eastAsiaTheme="minorEastAsia"/>
                <w:lang w:val="en-US" w:eastAsia="zh-CN"/>
              </w:rPr>
              <w:t xml:space="preserve">Facilitate the development of </w:t>
            </w:r>
            <w:r w:rsidR="00B91E7C" w:rsidRPr="00C347E9">
              <w:rPr>
                <w:rFonts w:eastAsiaTheme="minorEastAsia"/>
                <w:lang w:val="en-US" w:eastAsia="zh-CN"/>
              </w:rPr>
              <w:t>medicine distribution companie</w:t>
            </w:r>
            <w:r w:rsidRPr="00C347E9">
              <w:rPr>
                <w:rFonts w:eastAsiaTheme="minorEastAsia"/>
                <w:lang w:val="en-US" w:eastAsia="zh-CN"/>
              </w:rPr>
              <w:t>s with greater support from financial institutions</w:t>
            </w:r>
          </w:p>
          <w:p w14:paraId="28371A46" w14:textId="4F57632E" w:rsidR="00B91E7C" w:rsidRPr="00C347E9" w:rsidRDefault="00B91E7C" w:rsidP="0034281A">
            <w:pPr>
              <w:pStyle w:val="BodyText"/>
              <w:numPr>
                <w:ilvl w:val="0"/>
                <w:numId w:val="30"/>
              </w:numPr>
              <w:rPr>
                <w:rFonts w:eastAsiaTheme="minorEastAsia"/>
                <w:lang w:val="en-US" w:eastAsia="zh-CN"/>
              </w:rPr>
            </w:pPr>
            <w:r w:rsidRPr="00C347E9">
              <w:rPr>
                <w:rFonts w:eastAsiaTheme="minorEastAsia"/>
                <w:lang w:val="en-US" w:eastAsia="zh-CN"/>
              </w:rPr>
              <w:t>Prevent fake medicine circulation</w:t>
            </w:r>
          </w:p>
        </w:tc>
      </w:tr>
    </w:tbl>
    <w:p w14:paraId="0EA9A7FF" w14:textId="77777777" w:rsidR="00BB79EF" w:rsidRPr="00C347E9" w:rsidRDefault="00BB79EF"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F677F3" w:rsidRPr="00C347E9" w14:paraId="669D78C9"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1D9E8D3F" w14:textId="77777777" w:rsidR="0098615E" w:rsidRPr="00C347E9" w:rsidRDefault="0098615E" w:rsidP="006675B5">
            <w:pPr>
              <w:pStyle w:val="FigureTitle"/>
              <w:keepLines w:val="0"/>
              <w:spacing w:before="0" w:after="0"/>
              <w:jc w:val="left"/>
              <w:rPr>
                <w:sz w:val="24"/>
                <w:szCs w:val="24"/>
              </w:rPr>
            </w:pPr>
            <w:r w:rsidRPr="00C347E9">
              <w:rPr>
                <w:sz w:val="24"/>
                <w:szCs w:val="24"/>
              </w:rPr>
              <w:t>Overview of the Business Problem or Opportunity</w:t>
            </w:r>
          </w:p>
        </w:tc>
      </w:tr>
      <w:tr w:rsidR="00F677F3" w:rsidRPr="00C347E9" w14:paraId="375EE7E0"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6752F9F6" w14:textId="0085E6BB" w:rsidR="0098615E" w:rsidRPr="00C347E9" w:rsidRDefault="00402E0D" w:rsidP="00402E0D">
            <w:pPr>
              <w:pStyle w:val="ListParagraph"/>
              <w:numPr>
                <w:ilvl w:val="0"/>
                <w:numId w:val="31"/>
              </w:numPr>
              <w:jc w:val="both"/>
            </w:pPr>
            <w:r w:rsidRPr="00C347E9">
              <w:rPr>
                <w:lang w:eastAsia="zh-CN"/>
              </w:rPr>
              <w:t>In traditional supply chain finance area, there are restrictions of credit grantees for</w:t>
            </w:r>
            <w:r w:rsidR="006F1E21" w:rsidRPr="00C347E9">
              <w:rPr>
                <w:lang w:eastAsia="zh-CN"/>
              </w:rPr>
              <w:t xml:space="preserve"> </w:t>
            </w:r>
            <w:r w:rsidR="006F1E21" w:rsidRPr="00C347E9">
              <w:rPr>
                <w:lang w:val="en-US" w:eastAsia="zh-CN"/>
              </w:rPr>
              <w:t>medicine distribution companies</w:t>
            </w:r>
          </w:p>
          <w:p w14:paraId="43D206F3" w14:textId="53E95322" w:rsidR="00402E0D" w:rsidRPr="00C347E9" w:rsidRDefault="00402E0D" w:rsidP="00CE53C6">
            <w:pPr>
              <w:pStyle w:val="ListParagraph"/>
              <w:numPr>
                <w:ilvl w:val="0"/>
                <w:numId w:val="30"/>
              </w:numPr>
              <w:jc w:val="both"/>
              <w:rPr>
                <w:rFonts w:eastAsia="Yu Mincho"/>
              </w:rPr>
            </w:pPr>
            <w:r w:rsidRPr="00C347E9">
              <w:rPr>
                <w:rFonts w:eastAsia="Yu Mincho"/>
              </w:rPr>
              <w:t xml:space="preserve">Since the national credit information systems is not complete, there is information asymmetry for </w:t>
            </w:r>
            <w:r w:rsidR="006F1E21" w:rsidRPr="00C347E9">
              <w:rPr>
                <w:lang w:val="en-US" w:eastAsia="zh-CN"/>
              </w:rPr>
              <w:t>medicine distribution companies</w:t>
            </w:r>
            <w:r w:rsidRPr="00C347E9">
              <w:rPr>
                <w:rFonts w:eastAsia="Yu Mincho"/>
              </w:rPr>
              <w:t xml:space="preserve"> in the supply chain and banks can’t directly grant credits to them. The bank credit is based on the credit of core companies.</w:t>
            </w:r>
          </w:p>
          <w:p w14:paraId="16EA7D7A" w14:textId="77777777" w:rsidR="00402E0D" w:rsidRPr="00C347E9" w:rsidRDefault="00402E0D" w:rsidP="00402E0D">
            <w:pPr>
              <w:pStyle w:val="ListParagraph"/>
              <w:ind w:left="420"/>
              <w:jc w:val="both"/>
              <w:rPr>
                <w:rFonts w:eastAsia="Yu Mincho"/>
              </w:rPr>
            </w:pPr>
          </w:p>
          <w:p w14:paraId="1BF0EDBC" w14:textId="6EF41112" w:rsidR="00402E0D" w:rsidRPr="00C347E9" w:rsidRDefault="00284B83" w:rsidP="00284B83">
            <w:pPr>
              <w:pStyle w:val="ListParagraph"/>
              <w:numPr>
                <w:ilvl w:val="0"/>
                <w:numId w:val="31"/>
              </w:numPr>
              <w:jc w:val="both"/>
              <w:rPr>
                <w:rFonts w:eastAsia="Yu Mincho"/>
              </w:rPr>
            </w:pPr>
            <w:r w:rsidRPr="00C347E9">
              <w:rPr>
                <w:lang w:eastAsia="zh-CN"/>
              </w:rPr>
              <w:t xml:space="preserve">Limitations of </w:t>
            </w:r>
            <w:r w:rsidR="00CE53C6" w:rsidRPr="00C347E9">
              <w:rPr>
                <w:lang w:eastAsia="zh-CN"/>
              </w:rPr>
              <w:t>information integration on the supply chain</w:t>
            </w:r>
          </w:p>
          <w:p w14:paraId="3D865B17" w14:textId="7E4F15AD" w:rsidR="00CE53C6" w:rsidRPr="00C347E9" w:rsidRDefault="00CE53C6" w:rsidP="00CE53C6">
            <w:pPr>
              <w:pStyle w:val="ListParagraph"/>
              <w:numPr>
                <w:ilvl w:val="0"/>
                <w:numId w:val="30"/>
              </w:numPr>
              <w:jc w:val="both"/>
              <w:rPr>
                <w:lang w:eastAsia="zh-CN"/>
              </w:rPr>
            </w:pPr>
            <w:r w:rsidRPr="00C347E9">
              <w:rPr>
                <w:lang w:eastAsia="zh-CN"/>
              </w:rPr>
              <w:t xml:space="preserve">The core enterprises own IT system is difficult to integrate the upstream and downstream companies’ transaction information on the supply chain, the authenticity of the transaction information is hard to verify and tell if the transaction information has been tampered. </w:t>
            </w:r>
          </w:p>
          <w:p w14:paraId="3AFF7759" w14:textId="77777777" w:rsidR="00CE53C6" w:rsidRPr="00C347E9" w:rsidRDefault="00CE53C6" w:rsidP="00CE53C6">
            <w:pPr>
              <w:pStyle w:val="ListParagraph"/>
              <w:ind w:left="360"/>
              <w:jc w:val="both"/>
              <w:rPr>
                <w:lang w:eastAsia="zh-CN"/>
              </w:rPr>
            </w:pPr>
          </w:p>
          <w:p w14:paraId="2370508B" w14:textId="77777777" w:rsidR="00CE53C6" w:rsidRPr="00C347E9" w:rsidRDefault="00CE53C6" w:rsidP="00CE53C6">
            <w:pPr>
              <w:pStyle w:val="ListParagraph"/>
              <w:numPr>
                <w:ilvl w:val="0"/>
                <w:numId w:val="31"/>
              </w:numPr>
              <w:jc w:val="both"/>
              <w:rPr>
                <w:lang w:eastAsia="zh-CN"/>
              </w:rPr>
            </w:pPr>
            <w:r w:rsidRPr="00C347E9">
              <w:rPr>
                <w:lang w:eastAsia="zh-CN"/>
              </w:rPr>
              <w:t>The transaction information is untransparent in the trading process</w:t>
            </w:r>
          </w:p>
          <w:p w14:paraId="7ED18A4F" w14:textId="77777777" w:rsidR="00CE53C6" w:rsidRPr="00C347E9" w:rsidRDefault="00CE53C6" w:rsidP="00CE53C6">
            <w:pPr>
              <w:pStyle w:val="ListParagraph"/>
              <w:widowControl w:val="0"/>
              <w:numPr>
                <w:ilvl w:val="0"/>
                <w:numId w:val="30"/>
              </w:numPr>
              <w:spacing w:before="0"/>
              <w:rPr>
                <w:lang w:eastAsia="zh-CN"/>
              </w:rPr>
            </w:pPr>
            <w:r w:rsidRPr="00C347E9">
              <w:rPr>
                <w:lang w:eastAsia="zh-CN"/>
              </w:rPr>
              <w:t>Supply chain finance integrates business flow, logistics and cash flow. If the online business flow and offline logistics cannot achieve information transparency and full visibility, the bank’s right to control the collateral may create risk and directly affect the business development.</w:t>
            </w:r>
          </w:p>
          <w:p w14:paraId="422F9B20" w14:textId="646E842C" w:rsidR="00202BDC" w:rsidRPr="00C347E9" w:rsidRDefault="00202BDC" w:rsidP="00202BDC">
            <w:pPr>
              <w:pStyle w:val="ListParagraph"/>
              <w:widowControl w:val="0"/>
              <w:spacing w:before="0"/>
              <w:ind w:left="360"/>
              <w:rPr>
                <w:lang w:eastAsia="zh-CN"/>
              </w:rPr>
            </w:pPr>
          </w:p>
        </w:tc>
      </w:tr>
      <w:tr w:rsidR="00F677F3" w:rsidRPr="00C347E9" w14:paraId="4371DBAD"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EF260A1" w14:textId="77777777" w:rsidR="0098615E" w:rsidRPr="00C347E9" w:rsidRDefault="0098615E" w:rsidP="006675B5">
            <w:pPr>
              <w:pStyle w:val="FigureTitle"/>
              <w:keepLines w:val="0"/>
              <w:spacing w:before="0" w:after="0"/>
              <w:jc w:val="left"/>
              <w:rPr>
                <w:sz w:val="24"/>
                <w:szCs w:val="24"/>
              </w:rPr>
            </w:pPr>
            <w:r w:rsidRPr="00C347E9">
              <w:rPr>
                <w:sz w:val="24"/>
                <w:szCs w:val="24"/>
              </w:rPr>
              <w:t>Why Distributed Ledger Technology?</w:t>
            </w:r>
          </w:p>
        </w:tc>
      </w:tr>
      <w:tr w:rsidR="00F677F3" w:rsidRPr="00C347E9" w14:paraId="22086EDC"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020557DD" w14:textId="57CFD806" w:rsidR="006C40B5" w:rsidRPr="00C347E9" w:rsidRDefault="001653DE" w:rsidP="009F16B7">
            <w:pPr>
              <w:pStyle w:val="NormalComment"/>
              <w:rPr>
                <w:rFonts w:eastAsiaTheme="minorEastAsia"/>
                <w:color w:val="auto"/>
                <w:szCs w:val="24"/>
                <w:lang w:eastAsia="zh-CN"/>
              </w:rPr>
            </w:pPr>
            <w:r w:rsidRPr="00C347E9">
              <w:rPr>
                <w:rFonts w:eastAsiaTheme="minorEastAsia"/>
                <w:color w:val="auto"/>
                <w:szCs w:val="24"/>
                <w:lang w:eastAsia="zh-CN"/>
              </w:rPr>
              <w:t xml:space="preserve">The DLT technology </w:t>
            </w:r>
            <w:r w:rsidR="00665E8F" w:rsidRPr="00C347E9">
              <w:rPr>
                <w:rFonts w:eastAsiaTheme="minorEastAsia"/>
                <w:color w:val="auto"/>
                <w:szCs w:val="24"/>
                <w:lang w:eastAsia="zh-CN"/>
              </w:rPr>
              <w:t>can ensure</w:t>
            </w:r>
            <w:r w:rsidRPr="00C347E9">
              <w:rPr>
                <w:rFonts w:eastAsiaTheme="minorEastAsia"/>
                <w:color w:val="auto"/>
                <w:szCs w:val="24"/>
                <w:lang w:eastAsia="zh-CN"/>
              </w:rPr>
              <w:t xml:space="preserve"> all the information on the supply chain transparent and reliable as they can’t be tampered. This will help the financial institutions to access and grant credit to the </w:t>
            </w:r>
            <w:r w:rsidR="006F1E21" w:rsidRPr="00C347E9">
              <w:rPr>
                <w:rFonts w:eastAsiaTheme="minorEastAsia"/>
                <w:color w:val="auto"/>
                <w:lang w:eastAsia="zh-CN"/>
              </w:rPr>
              <w:t>medicine distribution companie</w:t>
            </w:r>
            <w:r w:rsidRPr="00C347E9">
              <w:rPr>
                <w:rFonts w:eastAsiaTheme="minorEastAsia"/>
                <w:color w:val="auto"/>
                <w:szCs w:val="24"/>
                <w:lang w:eastAsia="zh-CN"/>
              </w:rPr>
              <w:t xml:space="preserve">s </w:t>
            </w:r>
            <w:r w:rsidR="00665E8F" w:rsidRPr="00C347E9">
              <w:rPr>
                <w:rFonts w:eastAsiaTheme="minorEastAsia"/>
                <w:color w:val="auto"/>
                <w:szCs w:val="24"/>
                <w:lang w:eastAsia="zh-CN"/>
              </w:rPr>
              <w:t xml:space="preserve">which can lower the cost for their credit investigation and stimulate the development of </w:t>
            </w:r>
            <w:r w:rsidR="006F1E21" w:rsidRPr="00C347E9">
              <w:rPr>
                <w:rFonts w:eastAsiaTheme="minorEastAsia"/>
                <w:color w:val="auto"/>
                <w:lang w:eastAsia="zh-CN"/>
              </w:rPr>
              <w:t>medicine distribution companie</w:t>
            </w:r>
            <w:r w:rsidR="00665E8F" w:rsidRPr="00C347E9">
              <w:rPr>
                <w:rFonts w:eastAsiaTheme="minorEastAsia"/>
                <w:color w:val="auto"/>
                <w:szCs w:val="24"/>
                <w:lang w:eastAsia="zh-CN"/>
              </w:rPr>
              <w:t>s in return. In addition, the smart contract of DLT can automate the trading process with efficiency greatly improved.</w:t>
            </w:r>
          </w:p>
        </w:tc>
      </w:tr>
      <w:tr w:rsidR="00F677F3" w:rsidRPr="00C347E9" w14:paraId="6F79CF6C" w14:textId="77777777" w:rsidTr="006675B5">
        <w:tc>
          <w:tcPr>
            <w:tcW w:w="9781" w:type="dxa"/>
            <w:tcBorders>
              <w:top w:val="single" w:sz="6" w:space="0" w:color="auto"/>
              <w:left w:val="single" w:sz="6" w:space="0" w:color="auto"/>
              <w:bottom w:val="single" w:sz="6" w:space="0" w:color="auto"/>
              <w:right w:val="single" w:sz="6" w:space="0" w:color="auto"/>
            </w:tcBorders>
          </w:tcPr>
          <w:p w14:paraId="722779D5" w14:textId="77777777" w:rsidR="001653DE" w:rsidRPr="00C347E9" w:rsidRDefault="001653DE" w:rsidP="006675B5">
            <w:pPr>
              <w:pStyle w:val="NormalComment"/>
              <w:rPr>
                <w:color w:val="auto"/>
                <w:szCs w:val="24"/>
              </w:rPr>
            </w:pPr>
          </w:p>
        </w:tc>
      </w:tr>
    </w:tbl>
    <w:p w14:paraId="3891C2E5" w14:textId="77777777" w:rsidR="0098615E" w:rsidRPr="00C347E9"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p w14:paraId="4AEE94EC" w14:textId="77777777" w:rsidR="0098615E" w:rsidRPr="00C347E9"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p w14:paraId="3DD3F162" w14:textId="77777777" w:rsidR="0098615E" w:rsidRPr="00C347E9" w:rsidRDefault="000B4C3C" w:rsidP="00631AFC">
      <w:pPr>
        <w:jc w:val="center"/>
        <w:outlineLvl w:val="0"/>
        <w:rPr>
          <w:b/>
          <w:szCs w:val="24"/>
          <w:u w:val="single"/>
          <w:lang w:val="en-US"/>
        </w:rPr>
      </w:pPr>
      <w:r w:rsidRPr="00C347E9">
        <w:rPr>
          <w:b/>
          <w:szCs w:val="24"/>
          <w:u w:val="single"/>
          <w:lang w:val="en-US"/>
        </w:rPr>
        <w:t>Section 2</w:t>
      </w:r>
      <w:r w:rsidR="0098615E" w:rsidRPr="00C347E9">
        <w:rPr>
          <w:b/>
          <w:szCs w:val="24"/>
          <w:u w:val="single"/>
          <w:lang w:val="en-US"/>
        </w:rPr>
        <w:t xml:space="preserve"> Current process</w:t>
      </w:r>
    </w:p>
    <w:p w14:paraId="06E019AB" w14:textId="77777777" w:rsidR="0098615E" w:rsidRPr="00C347E9"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F677F3" w:rsidRPr="00C347E9" w14:paraId="257A61E6"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5E455929" w14:textId="77777777" w:rsidR="0098615E" w:rsidRPr="00C347E9" w:rsidRDefault="0098615E" w:rsidP="006675B5">
            <w:pPr>
              <w:pStyle w:val="FigureTitle"/>
              <w:keepLines w:val="0"/>
              <w:spacing w:before="0" w:after="0"/>
              <w:jc w:val="left"/>
              <w:rPr>
                <w:sz w:val="24"/>
                <w:szCs w:val="24"/>
              </w:rPr>
            </w:pPr>
            <w:r w:rsidRPr="00C347E9">
              <w:rPr>
                <w:sz w:val="24"/>
                <w:szCs w:val="24"/>
              </w:rPr>
              <w:t>Current Solutions</w:t>
            </w:r>
          </w:p>
        </w:tc>
      </w:tr>
      <w:tr w:rsidR="00F677F3" w:rsidRPr="00C347E9" w14:paraId="21F244D2"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630A6C86" w14:textId="4142BB49" w:rsidR="0098615E" w:rsidRPr="00C347E9" w:rsidRDefault="0041413E" w:rsidP="006675B5">
            <w:pPr>
              <w:jc w:val="both"/>
            </w:pPr>
            <w:r w:rsidRPr="00C347E9">
              <w:t>On C</w:t>
            </w:r>
            <w:r w:rsidRPr="00C347E9">
              <w:rPr>
                <w:rFonts w:eastAsiaTheme="minorEastAsia"/>
                <w:lang w:eastAsia="zh-CN"/>
              </w:rPr>
              <w:t>hainNova</w:t>
            </w:r>
            <w:r w:rsidRPr="00C347E9">
              <w:t>’s supply chain finance platform, t</w:t>
            </w:r>
            <w:r w:rsidR="00590D0B" w:rsidRPr="00C347E9">
              <w:t xml:space="preserve">he credit based on the digital certificates become authentic and transferrable to help </w:t>
            </w:r>
            <w:r w:rsidRPr="00C347E9">
              <w:t>medicine distribution companie</w:t>
            </w:r>
            <w:r w:rsidR="00590D0B" w:rsidRPr="00C347E9">
              <w:t>s get more financing support</w:t>
            </w:r>
            <w:r w:rsidRPr="00C347E9">
              <w:t xml:space="preserve"> from </w:t>
            </w:r>
            <w:r w:rsidRPr="00C347E9">
              <w:lastRenderedPageBreak/>
              <w:t>banks</w:t>
            </w:r>
            <w:r w:rsidR="00590D0B" w:rsidRPr="00C347E9">
              <w:t xml:space="preserve">. The digital certificates will be supervised and granted by the core enterprises on the supply chain and all the information of the certificates is transparent </w:t>
            </w:r>
            <w:r w:rsidR="00AE1C9F" w:rsidRPr="00C347E9">
              <w:t xml:space="preserve">to every participant. </w:t>
            </w:r>
          </w:p>
        </w:tc>
      </w:tr>
    </w:tbl>
    <w:p w14:paraId="6646F498" w14:textId="77777777" w:rsidR="0098615E" w:rsidRPr="00C347E9"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6"/>
        <w:gridCol w:w="3240"/>
        <w:gridCol w:w="5615"/>
      </w:tblGrid>
      <w:tr w:rsidR="00F677F3" w:rsidRPr="00C347E9" w14:paraId="7E60EF5E" w14:textId="77777777" w:rsidTr="00BC2010">
        <w:trPr>
          <w:cantSplit/>
          <w:trHeight w:val="280"/>
          <w:tblHeader/>
        </w:trPr>
        <w:tc>
          <w:tcPr>
            <w:tcW w:w="9781" w:type="dxa"/>
            <w:gridSpan w:val="3"/>
            <w:tcBorders>
              <w:top w:val="single" w:sz="6" w:space="0" w:color="auto"/>
              <w:left w:val="single" w:sz="6" w:space="0" w:color="auto"/>
              <w:bottom w:val="nil"/>
              <w:right w:val="single" w:sz="6" w:space="0" w:color="auto"/>
            </w:tcBorders>
            <w:shd w:val="pct15" w:color="auto" w:fill="FFFFFF"/>
            <w:hideMark/>
          </w:tcPr>
          <w:p w14:paraId="4B224FEC" w14:textId="77777777" w:rsidR="006F75D5" w:rsidRPr="00C347E9" w:rsidRDefault="005E461B" w:rsidP="00BC2010">
            <w:pPr>
              <w:pStyle w:val="FigureTitle"/>
              <w:keepLines w:val="0"/>
              <w:spacing w:before="0" w:after="0"/>
              <w:jc w:val="left"/>
              <w:rPr>
                <w:b w:val="0"/>
                <w:sz w:val="24"/>
                <w:szCs w:val="24"/>
              </w:rPr>
            </w:pPr>
            <w:r w:rsidRPr="00C347E9">
              <w:rPr>
                <w:sz w:val="24"/>
                <w:szCs w:val="24"/>
              </w:rPr>
              <w:t>Existing</w:t>
            </w:r>
            <w:r w:rsidR="001273E3" w:rsidRPr="00C347E9">
              <w:rPr>
                <w:sz w:val="24"/>
                <w:szCs w:val="24"/>
              </w:rPr>
              <w:t xml:space="preserve"> Flow</w:t>
            </w:r>
            <w:r w:rsidR="008518CF" w:rsidRPr="00C347E9">
              <w:rPr>
                <w:sz w:val="24"/>
                <w:szCs w:val="24"/>
              </w:rPr>
              <w:t xml:space="preserve"> (as-is)</w:t>
            </w:r>
          </w:p>
        </w:tc>
      </w:tr>
      <w:tr w:rsidR="00F677F3" w:rsidRPr="00C347E9" w14:paraId="3477A11C" w14:textId="77777777" w:rsidTr="00BC2010">
        <w:trPr>
          <w:cantSplit/>
          <w:trHeight w:val="280"/>
          <w:tblHeader/>
        </w:trPr>
        <w:tc>
          <w:tcPr>
            <w:tcW w:w="926" w:type="dxa"/>
            <w:tcBorders>
              <w:top w:val="single" w:sz="6" w:space="0" w:color="auto"/>
              <w:left w:val="single" w:sz="6" w:space="0" w:color="auto"/>
              <w:bottom w:val="nil"/>
              <w:right w:val="single" w:sz="6" w:space="0" w:color="auto"/>
            </w:tcBorders>
            <w:shd w:val="pct15" w:color="auto" w:fill="FFFFFF"/>
            <w:hideMark/>
          </w:tcPr>
          <w:p w14:paraId="67CBD2CC" w14:textId="77777777" w:rsidR="006F75D5" w:rsidRPr="00C347E9" w:rsidRDefault="006F75D5" w:rsidP="00BC2010">
            <w:pPr>
              <w:pStyle w:val="FigureTitle"/>
              <w:keepLines w:val="0"/>
              <w:spacing w:before="0" w:after="0"/>
              <w:rPr>
                <w:sz w:val="24"/>
                <w:szCs w:val="24"/>
              </w:rPr>
            </w:pPr>
            <w:r w:rsidRPr="00C347E9">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1162BA72" w14:textId="77777777" w:rsidR="006F75D5" w:rsidRPr="00C347E9" w:rsidRDefault="006F75D5" w:rsidP="00BC2010">
            <w:pPr>
              <w:pStyle w:val="FigureTitle"/>
              <w:keepLines w:val="0"/>
              <w:spacing w:before="0" w:after="0"/>
              <w:rPr>
                <w:sz w:val="24"/>
                <w:szCs w:val="24"/>
              </w:rPr>
            </w:pPr>
            <w:r w:rsidRPr="00C347E9">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13977531" w14:textId="77777777" w:rsidR="006F75D5" w:rsidRPr="00C347E9" w:rsidRDefault="006F75D5" w:rsidP="00BC2010">
            <w:pPr>
              <w:pStyle w:val="FigureTitle"/>
              <w:keepLines w:val="0"/>
              <w:spacing w:before="0" w:after="0"/>
              <w:rPr>
                <w:sz w:val="24"/>
                <w:szCs w:val="24"/>
              </w:rPr>
            </w:pPr>
            <w:r w:rsidRPr="00C347E9">
              <w:rPr>
                <w:sz w:val="24"/>
                <w:szCs w:val="24"/>
              </w:rPr>
              <w:t>System Actions</w:t>
            </w:r>
          </w:p>
        </w:tc>
      </w:tr>
      <w:tr w:rsidR="00F677F3" w:rsidRPr="00C347E9" w14:paraId="166B261E"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6C6C6D83" w14:textId="77777777" w:rsidR="006F75D5" w:rsidRPr="00C347E9" w:rsidRDefault="006F75D5">
            <w:pPr>
              <w:rPr>
                <w:szCs w:val="24"/>
              </w:rPr>
            </w:pPr>
            <w:r w:rsidRPr="00C347E9">
              <w:rPr>
                <w:szCs w:val="24"/>
              </w:rPr>
              <w:t>1</w:t>
            </w:r>
            <w:r w:rsidR="00BC2010" w:rsidRPr="00C347E9">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16B2193A" w14:textId="2A073B56" w:rsidR="006F75D5" w:rsidRPr="00C347E9" w:rsidRDefault="00572416" w:rsidP="004F00D0">
            <w:pPr>
              <w:pStyle w:val="NormalComment"/>
              <w:rPr>
                <w:color w:val="auto"/>
                <w:szCs w:val="24"/>
                <w:lang w:eastAsia="zh-CN"/>
              </w:rPr>
            </w:pPr>
            <w:r w:rsidRPr="00C347E9">
              <w:rPr>
                <w:color w:val="auto"/>
                <w:szCs w:val="24"/>
                <w:lang w:eastAsia="zh-CN"/>
              </w:rPr>
              <w:t>Pharmaceutical companies provide medicines for distributors on credit</w:t>
            </w:r>
          </w:p>
        </w:tc>
        <w:tc>
          <w:tcPr>
            <w:tcW w:w="5615" w:type="dxa"/>
            <w:tcBorders>
              <w:top w:val="single" w:sz="6" w:space="0" w:color="auto"/>
              <w:left w:val="single" w:sz="6" w:space="0" w:color="auto"/>
              <w:bottom w:val="single" w:sz="6" w:space="0" w:color="auto"/>
              <w:right w:val="single" w:sz="6" w:space="0" w:color="auto"/>
            </w:tcBorders>
            <w:hideMark/>
          </w:tcPr>
          <w:p w14:paraId="497E896E" w14:textId="492FD7B8" w:rsidR="00572416" w:rsidRPr="00C347E9" w:rsidRDefault="00572416" w:rsidP="00F33C0F">
            <w:pPr>
              <w:pStyle w:val="NormalComment"/>
              <w:rPr>
                <w:rFonts w:eastAsia="SimSun"/>
                <w:color w:val="auto"/>
                <w:szCs w:val="24"/>
                <w:lang w:eastAsia="zh-CN"/>
              </w:rPr>
            </w:pPr>
            <w:r w:rsidRPr="00C347E9">
              <w:rPr>
                <w:rFonts w:eastAsia="SimSun"/>
                <w:color w:val="auto"/>
                <w:szCs w:val="24"/>
                <w:lang w:eastAsia="zh-CN"/>
              </w:rPr>
              <w:t>Pharmaceutical companies will supervise the delivery and account receivable of the medicines</w:t>
            </w:r>
          </w:p>
        </w:tc>
      </w:tr>
      <w:tr w:rsidR="00F677F3" w:rsidRPr="00C347E9" w14:paraId="1AFD67D8"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tcPr>
          <w:p w14:paraId="75CE1FB8" w14:textId="4662AA62" w:rsidR="008B3A8B" w:rsidRPr="00C347E9" w:rsidRDefault="008B3A8B">
            <w:pPr>
              <w:rPr>
                <w:szCs w:val="24"/>
              </w:rPr>
            </w:pPr>
            <w:r w:rsidRPr="00C347E9">
              <w:rPr>
                <w:szCs w:val="24"/>
              </w:rPr>
              <w:t>2.</w:t>
            </w:r>
          </w:p>
        </w:tc>
        <w:tc>
          <w:tcPr>
            <w:tcW w:w="3240" w:type="dxa"/>
            <w:tcBorders>
              <w:top w:val="single" w:sz="6" w:space="0" w:color="auto"/>
              <w:left w:val="single" w:sz="6" w:space="0" w:color="auto"/>
              <w:bottom w:val="single" w:sz="6" w:space="0" w:color="auto"/>
              <w:right w:val="single" w:sz="6" w:space="0" w:color="auto"/>
            </w:tcBorders>
          </w:tcPr>
          <w:p w14:paraId="7FA3CF60" w14:textId="270D6643" w:rsidR="00F94974" w:rsidRPr="00C347E9" w:rsidRDefault="00F94974" w:rsidP="004F00D0">
            <w:pPr>
              <w:pStyle w:val="NormalComment"/>
              <w:rPr>
                <w:rFonts w:eastAsia="SimSun"/>
                <w:color w:val="auto"/>
                <w:szCs w:val="24"/>
                <w:lang w:eastAsia="zh-CN"/>
              </w:rPr>
            </w:pPr>
            <w:r w:rsidRPr="00C347E9">
              <w:rPr>
                <w:rFonts w:eastAsia="SimSun"/>
                <w:color w:val="auto"/>
                <w:szCs w:val="24"/>
                <w:lang w:eastAsia="zh-CN"/>
              </w:rPr>
              <w:t>Distributors re-sell the medicine to hospitals with large amounts of accounts receivable</w:t>
            </w:r>
          </w:p>
        </w:tc>
        <w:tc>
          <w:tcPr>
            <w:tcW w:w="5615" w:type="dxa"/>
            <w:tcBorders>
              <w:top w:val="single" w:sz="6" w:space="0" w:color="auto"/>
              <w:left w:val="single" w:sz="6" w:space="0" w:color="auto"/>
              <w:bottom w:val="single" w:sz="6" w:space="0" w:color="auto"/>
              <w:right w:val="single" w:sz="6" w:space="0" w:color="auto"/>
            </w:tcBorders>
          </w:tcPr>
          <w:p w14:paraId="4A5787B1" w14:textId="4B5D0024" w:rsidR="00F94974" w:rsidRPr="00C347E9" w:rsidRDefault="00F94974" w:rsidP="00234F11">
            <w:pPr>
              <w:pStyle w:val="NormalComment"/>
              <w:rPr>
                <w:rFonts w:eastAsia="SimSun"/>
                <w:color w:val="auto"/>
                <w:szCs w:val="24"/>
                <w:lang w:eastAsia="zh-CN"/>
              </w:rPr>
            </w:pPr>
            <w:r w:rsidRPr="00C347E9">
              <w:rPr>
                <w:rFonts w:eastAsia="SimSun"/>
                <w:color w:val="auto"/>
                <w:szCs w:val="24"/>
                <w:lang w:eastAsia="zh-CN"/>
              </w:rPr>
              <w:t>Distributors manage the medicines from different factories by batch</w:t>
            </w:r>
            <w:r w:rsidR="005A41CF" w:rsidRPr="00C347E9">
              <w:rPr>
                <w:rFonts w:eastAsia="SimSun"/>
                <w:color w:val="auto"/>
                <w:szCs w:val="24"/>
                <w:lang w:eastAsia="zh-CN"/>
              </w:rPr>
              <w:t xml:space="preserve"> with details recorded for further analysis.</w:t>
            </w:r>
          </w:p>
        </w:tc>
      </w:tr>
      <w:tr w:rsidR="00F677F3" w:rsidRPr="00C347E9" w14:paraId="668CB3C7"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27A2089E" w14:textId="798B1572" w:rsidR="008B3A8B" w:rsidRPr="00C347E9" w:rsidRDefault="008B3A8B">
            <w:pPr>
              <w:rPr>
                <w:szCs w:val="24"/>
              </w:rPr>
            </w:pPr>
            <w:r w:rsidRPr="00C347E9">
              <w:rPr>
                <w:szCs w:val="24"/>
                <w:lang w:eastAsia="zh-CN"/>
              </w:rPr>
              <w:t>3</w:t>
            </w:r>
            <w:r w:rsidRPr="00C347E9">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0E316653" w14:textId="49A6994B" w:rsidR="005A41CF" w:rsidRPr="00C347E9" w:rsidRDefault="005A41CF" w:rsidP="004F00D0">
            <w:pPr>
              <w:pStyle w:val="NormalComment"/>
              <w:rPr>
                <w:rFonts w:eastAsiaTheme="minorEastAsia"/>
                <w:color w:val="auto"/>
                <w:szCs w:val="24"/>
                <w:lang w:eastAsia="zh-CN"/>
              </w:rPr>
            </w:pPr>
            <w:r w:rsidRPr="00C347E9">
              <w:rPr>
                <w:rFonts w:eastAsiaTheme="minorEastAsia"/>
                <w:color w:val="auto"/>
                <w:szCs w:val="24"/>
                <w:lang w:eastAsia="zh-CN"/>
              </w:rPr>
              <w:t>Hospitals sell the medicine to patients</w:t>
            </w:r>
          </w:p>
        </w:tc>
        <w:tc>
          <w:tcPr>
            <w:tcW w:w="5615" w:type="dxa"/>
            <w:tcBorders>
              <w:top w:val="single" w:sz="6" w:space="0" w:color="auto"/>
              <w:left w:val="single" w:sz="6" w:space="0" w:color="auto"/>
              <w:bottom w:val="single" w:sz="6" w:space="0" w:color="auto"/>
              <w:right w:val="single" w:sz="6" w:space="0" w:color="auto"/>
            </w:tcBorders>
            <w:hideMark/>
          </w:tcPr>
          <w:p w14:paraId="182F3839" w14:textId="2E1109B7" w:rsidR="005A41CF" w:rsidRPr="00C347E9" w:rsidRDefault="005A41CF" w:rsidP="00507730">
            <w:pPr>
              <w:pStyle w:val="NormalComment"/>
              <w:tabs>
                <w:tab w:val="left" w:pos="726"/>
              </w:tabs>
              <w:rPr>
                <w:rFonts w:eastAsiaTheme="minorEastAsia"/>
                <w:color w:val="auto"/>
                <w:szCs w:val="24"/>
                <w:lang w:eastAsia="zh-CN"/>
              </w:rPr>
            </w:pPr>
            <w:r w:rsidRPr="00C347E9">
              <w:rPr>
                <w:rFonts w:eastAsiaTheme="minorEastAsia"/>
                <w:color w:val="auto"/>
                <w:szCs w:val="24"/>
                <w:lang w:eastAsia="zh-CN"/>
              </w:rPr>
              <w:t>Hospitals record the source</w:t>
            </w:r>
            <w:r w:rsidR="001628EC" w:rsidRPr="00C347E9">
              <w:rPr>
                <w:rFonts w:eastAsiaTheme="minorEastAsia"/>
                <w:color w:val="auto"/>
                <w:szCs w:val="24"/>
                <w:lang w:eastAsia="zh-CN"/>
              </w:rPr>
              <w:t>, logistics</w:t>
            </w:r>
            <w:r w:rsidRPr="00C347E9">
              <w:rPr>
                <w:rFonts w:eastAsiaTheme="minorEastAsia"/>
                <w:color w:val="auto"/>
                <w:szCs w:val="24"/>
                <w:lang w:eastAsia="zh-CN"/>
              </w:rPr>
              <w:t xml:space="preserve"> and inventory of the medicine as the reference for future procurement plan</w:t>
            </w:r>
          </w:p>
        </w:tc>
      </w:tr>
      <w:tr w:rsidR="00F677F3" w:rsidRPr="00C347E9" w14:paraId="11BFCBD8" w14:textId="77777777" w:rsidTr="00F33C0F">
        <w:trPr>
          <w:cantSplit/>
          <w:trHeight w:val="524"/>
        </w:trPr>
        <w:tc>
          <w:tcPr>
            <w:tcW w:w="926" w:type="dxa"/>
            <w:tcBorders>
              <w:top w:val="single" w:sz="6" w:space="0" w:color="auto"/>
              <w:left w:val="single" w:sz="6" w:space="0" w:color="auto"/>
              <w:bottom w:val="single" w:sz="6" w:space="0" w:color="auto"/>
              <w:right w:val="single" w:sz="6" w:space="0" w:color="auto"/>
            </w:tcBorders>
          </w:tcPr>
          <w:p w14:paraId="0E7797E6" w14:textId="05FBCB41" w:rsidR="00F33C0F" w:rsidRPr="00C347E9" w:rsidRDefault="00F33C0F">
            <w:pPr>
              <w:rPr>
                <w:szCs w:val="24"/>
                <w:lang w:eastAsia="zh-CN"/>
              </w:rPr>
            </w:pPr>
            <w:r w:rsidRPr="00C347E9">
              <w:rPr>
                <w:szCs w:val="24"/>
                <w:lang w:eastAsia="zh-CN"/>
              </w:rPr>
              <w:t>4.</w:t>
            </w:r>
          </w:p>
        </w:tc>
        <w:tc>
          <w:tcPr>
            <w:tcW w:w="3240" w:type="dxa"/>
            <w:tcBorders>
              <w:top w:val="single" w:sz="6" w:space="0" w:color="auto"/>
              <w:left w:val="single" w:sz="6" w:space="0" w:color="auto"/>
              <w:bottom w:val="single" w:sz="6" w:space="0" w:color="auto"/>
              <w:right w:val="single" w:sz="6" w:space="0" w:color="auto"/>
            </w:tcBorders>
          </w:tcPr>
          <w:p w14:paraId="0A8AA1C5" w14:textId="51519CAC" w:rsidR="00F33C0F" w:rsidRPr="00C347E9" w:rsidRDefault="001628EC">
            <w:pPr>
              <w:pStyle w:val="NormalComment"/>
              <w:rPr>
                <w:rFonts w:eastAsia="SimSun"/>
                <w:color w:val="auto"/>
                <w:szCs w:val="24"/>
                <w:lang w:eastAsia="zh-CN"/>
              </w:rPr>
            </w:pPr>
            <w:r w:rsidRPr="00C347E9">
              <w:rPr>
                <w:rFonts w:eastAsia="SimSun"/>
                <w:color w:val="auto"/>
                <w:szCs w:val="24"/>
                <w:lang w:eastAsia="zh-CN"/>
              </w:rPr>
              <w:t xml:space="preserve">Patients trace the source of medicines </w:t>
            </w:r>
          </w:p>
          <w:p w14:paraId="1D0B1E3C" w14:textId="0CB15806" w:rsidR="001B14DD" w:rsidRPr="00C347E9" w:rsidRDefault="001B14DD">
            <w:pPr>
              <w:pStyle w:val="NormalComment"/>
              <w:rPr>
                <w:rFonts w:eastAsia="SimSun"/>
                <w:color w:val="auto"/>
                <w:szCs w:val="24"/>
                <w:lang w:eastAsia="zh-CN"/>
              </w:rPr>
            </w:pPr>
          </w:p>
        </w:tc>
        <w:tc>
          <w:tcPr>
            <w:tcW w:w="5615" w:type="dxa"/>
            <w:tcBorders>
              <w:top w:val="single" w:sz="6" w:space="0" w:color="auto"/>
              <w:left w:val="single" w:sz="6" w:space="0" w:color="auto"/>
              <w:bottom w:val="single" w:sz="6" w:space="0" w:color="auto"/>
              <w:right w:val="single" w:sz="6" w:space="0" w:color="auto"/>
            </w:tcBorders>
          </w:tcPr>
          <w:p w14:paraId="4E93A8CE" w14:textId="56C3663E" w:rsidR="001628EC" w:rsidRPr="00C347E9" w:rsidRDefault="001628EC" w:rsidP="00507730">
            <w:pPr>
              <w:pStyle w:val="NormalComment"/>
              <w:tabs>
                <w:tab w:val="left" w:pos="726"/>
              </w:tabs>
              <w:rPr>
                <w:rFonts w:eastAsia="SimSun"/>
                <w:color w:val="auto"/>
                <w:szCs w:val="24"/>
                <w:lang w:eastAsia="zh-CN"/>
              </w:rPr>
            </w:pPr>
            <w:r w:rsidRPr="00C347E9">
              <w:rPr>
                <w:rFonts w:eastAsia="SimSun"/>
                <w:color w:val="auto"/>
                <w:szCs w:val="24"/>
                <w:lang w:eastAsia="zh-CN"/>
              </w:rPr>
              <w:t>Patients trace the logistics of the medicines</w:t>
            </w:r>
          </w:p>
        </w:tc>
      </w:tr>
      <w:tr w:rsidR="00F677F3" w:rsidRPr="00C347E9" w14:paraId="0E886C82" w14:textId="77777777" w:rsidTr="00F33C0F">
        <w:trPr>
          <w:cantSplit/>
          <w:trHeight w:val="524"/>
        </w:trPr>
        <w:tc>
          <w:tcPr>
            <w:tcW w:w="926" w:type="dxa"/>
            <w:tcBorders>
              <w:top w:val="single" w:sz="6" w:space="0" w:color="auto"/>
              <w:left w:val="single" w:sz="6" w:space="0" w:color="auto"/>
              <w:bottom w:val="single" w:sz="6" w:space="0" w:color="auto"/>
              <w:right w:val="single" w:sz="6" w:space="0" w:color="auto"/>
            </w:tcBorders>
          </w:tcPr>
          <w:p w14:paraId="46C77729" w14:textId="22B76070" w:rsidR="00F33C0F" w:rsidRPr="00C347E9" w:rsidRDefault="00F33C0F">
            <w:pPr>
              <w:rPr>
                <w:szCs w:val="24"/>
                <w:lang w:eastAsia="zh-CN"/>
              </w:rPr>
            </w:pPr>
            <w:r w:rsidRPr="00C347E9">
              <w:rPr>
                <w:szCs w:val="24"/>
                <w:lang w:eastAsia="zh-CN"/>
              </w:rPr>
              <w:t>5.</w:t>
            </w:r>
          </w:p>
        </w:tc>
        <w:tc>
          <w:tcPr>
            <w:tcW w:w="3240" w:type="dxa"/>
            <w:tcBorders>
              <w:top w:val="single" w:sz="6" w:space="0" w:color="auto"/>
              <w:left w:val="single" w:sz="6" w:space="0" w:color="auto"/>
              <w:bottom w:val="single" w:sz="6" w:space="0" w:color="auto"/>
              <w:right w:val="single" w:sz="6" w:space="0" w:color="auto"/>
            </w:tcBorders>
          </w:tcPr>
          <w:p w14:paraId="6D332F8A" w14:textId="3E58F15E" w:rsidR="001628EC" w:rsidRPr="00C347E9" w:rsidRDefault="001628EC" w:rsidP="00F33C0F">
            <w:pPr>
              <w:pStyle w:val="NormalComment"/>
              <w:rPr>
                <w:rFonts w:eastAsia="SimSun"/>
                <w:color w:val="auto"/>
                <w:szCs w:val="24"/>
                <w:lang w:eastAsia="zh-CN"/>
              </w:rPr>
            </w:pPr>
            <w:r w:rsidRPr="00C347E9">
              <w:rPr>
                <w:rFonts w:eastAsia="SimSun"/>
                <w:color w:val="auto"/>
                <w:szCs w:val="24"/>
                <w:lang w:eastAsia="zh-CN"/>
              </w:rPr>
              <w:t>Hospitals pay the due account , distributors collect</w:t>
            </w:r>
            <w:r w:rsidR="00B24CFB" w:rsidRPr="00C347E9">
              <w:rPr>
                <w:rFonts w:eastAsia="SimSun"/>
                <w:color w:val="auto"/>
                <w:szCs w:val="24"/>
                <w:lang w:eastAsia="zh-CN"/>
              </w:rPr>
              <w:t xml:space="preserve"> the payment and pay the pharmaceutical companies</w:t>
            </w:r>
          </w:p>
        </w:tc>
        <w:tc>
          <w:tcPr>
            <w:tcW w:w="5615" w:type="dxa"/>
            <w:tcBorders>
              <w:top w:val="single" w:sz="6" w:space="0" w:color="auto"/>
              <w:left w:val="single" w:sz="6" w:space="0" w:color="auto"/>
              <w:bottom w:val="single" w:sz="6" w:space="0" w:color="auto"/>
              <w:right w:val="single" w:sz="6" w:space="0" w:color="auto"/>
            </w:tcBorders>
          </w:tcPr>
          <w:p w14:paraId="5EC5A038" w14:textId="77777777" w:rsidR="00B24CFB" w:rsidRPr="00C347E9" w:rsidRDefault="00B24CFB" w:rsidP="00C8536E">
            <w:pPr>
              <w:pStyle w:val="NormalComment"/>
              <w:tabs>
                <w:tab w:val="left" w:pos="726"/>
              </w:tabs>
              <w:rPr>
                <w:rFonts w:eastAsia="SimSun"/>
                <w:color w:val="auto"/>
                <w:szCs w:val="24"/>
                <w:lang w:eastAsia="zh-CN"/>
              </w:rPr>
            </w:pPr>
            <w:r w:rsidRPr="00C347E9">
              <w:rPr>
                <w:rFonts w:eastAsia="SimSun"/>
                <w:color w:val="auto"/>
                <w:szCs w:val="24"/>
                <w:lang w:eastAsia="zh-CN"/>
              </w:rPr>
              <w:t>Hospital update the inventory and account information</w:t>
            </w:r>
          </w:p>
          <w:p w14:paraId="291CD34D" w14:textId="77777777" w:rsidR="00B24CFB" w:rsidRPr="00C347E9" w:rsidRDefault="00B24CFB" w:rsidP="00B24CFB">
            <w:pPr>
              <w:pStyle w:val="NormalComment"/>
              <w:tabs>
                <w:tab w:val="left" w:pos="726"/>
              </w:tabs>
              <w:rPr>
                <w:rFonts w:eastAsia="SimSun"/>
                <w:color w:val="auto"/>
                <w:szCs w:val="24"/>
                <w:lang w:eastAsia="zh-CN"/>
              </w:rPr>
            </w:pPr>
            <w:r w:rsidRPr="00C347E9">
              <w:rPr>
                <w:rFonts w:eastAsia="SimSun"/>
                <w:color w:val="auto"/>
                <w:szCs w:val="24"/>
                <w:lang w:eastAsia="zh-CN"/>
              </w:rPr>
              <w:t>Distributors update the inventory and account information</w:t>
            </w:r>
          </w:p>
          <w:p w14:paraId="607600BD" w14:textId="77777777" w:rsidR="00B24CFB" w:rsidRPr="00C347E9" w:rsidRDefault="00B24CFB" w:rsidP="00B24CFB">
            <w:pPr>
              <w:pStyle w:val="NormalComment"/>
              <w:tabs>
                <w:tab w:val="left" w:pos="726"/>
              </w:tabs>
              <w:rPr>
                <w:rFonts w:eastAsia="SimSun"/>
                <w:color w:val="auto"/>
                <w:szCs w:val="24"/>
                <w:lang w:eastAsia="zh-CN"/>
              </w:rPr>
            </w:pPr>
            <w:r w:rsidRPr="00C347E9">
              <w:rPr>
                <w:rFonts w:eastAsia="SimSun"/>
                <w:color w:val="auto"/>
                <w:szCs w:val="24"/>
                <w:lang w:eastAsia="zh-CN"/>
              </w:rPr>
              <w:t>Pharmaceutical companies update the inventory and account information</w:t>
            </w:r>
          </w:p>
          <w:p w14:paraId="5FB3C48E" w14:textId="0DD78F7F" w:rsidR="00B24CFB" w:rsidRPr="00C347E9" w:rsidRDefault="00B24CFB" w:rsidP="00C8536E">
            <w:pPr>
              <w:pStyle w:val="NormalComment"/>
              <w:tabs>
                <w:tab w:val="left" w:pos="726"/>
              </w:tabs>
              <w:rPr>
                <w:rFonts w:eastAsia="SimSun"/>
                <w:color w:val="auto"/>
                <w:szCs w:val="24"/>
                <w:lang w:eastAsia="zh-CN"/>
              </w:rPr>
            </w:pPr>
          </w:p>
        </w:tc>
      </w:tr>
    </w:tbl>
    <w:p w14:paraId="3ED9C7AA" w14:textId="1D830E3A" w:rsidR="006F75D5" w:rsidRPr="00C347E9" w:rsidRDefault="006F75D5" w:rsidP="006F75D5">
      <w:pPr>
        <w:rPr>
          <w:b/>
          <w:szCs w:val="24"/>
          <w:lang w:val="en-US" w:eastAsia="zh-CN"/>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F677F3" w:rsidRPr="00C347E9" w14:paraId="3FBDA29C" w14:textId="77777777" w:rsidTr="006675B5">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43CD8D97" w14:textId="77777777" w:rsidR="00631D2F" w:rsidRPr="00C347E9" w:rsidRDefault="00631D2F" w:rsidP="00631D2F">
            <w:pPr>
              <w:pStyle w:val="FigureTitle"/>
              <w:keepLines w:val="0"/>
              <w:spacing w:before="0" w:after="0"/>
              <w:jc w:val="left"/>
              <w:rPr>
                <w:sz w:val="24"/>
                <w:szCs w:val="24"/>
              </w:rPr>
            </w:pPr>
            <w:r w:rsidRPr="00C347E9">
              <w:rPr>
                <w:sz w:val="24"/>
                <w:szCs w:val="24"/>
              </w:rPr>
              <w:t>Process scheme (as-is)</w:t>
            </w:r>
          </w:p>
        </w:tc>
      </w:tr>
      <w:tr w:rsidR="00631D2F" w:rsidRPr="00C347E9" w14:paraId="4488BE8F" w14:textId="77777777" w:rsidTr="0016145F">
        <w:trPr>
          <w:cantSplit/>
          <w:trHeight w:val="540"/>
        </w:trPr>
        <w:tc>
          <w:tcPr>
            <w:tcW w:w="9773" w:type="dxa"/>
            <w:tcBorders>
              <w:top w:val="single" w:sz="6" w:space="0" w:color="auto"/>
              <w:left w:val="single" w:sz="6" w:space="0" w:color="auto"/>
              <w:bottom w:val="single" w:sz="6" w:space="0" w:color="auto"/>
              <w:right w:val="single" w:sz="6" w:space="0" w:color="auto"/>
            </w:tcBorders>
          </w:tcPr>
          <w:p w14:paraId="691422D2" w14:textId="063BC7E2" w:rsidR="00631D2F" w:rsidRPr="00C347E9" w:rsidRDefault="00CE26B7" w:rsidP="006675B5">
            <w:pPr>
              <w:rPr>
                <w:szCs w:val="24"/>
                <w:lang w:eastAsia="zh-CN"/>
              </w:rPr>
            </w:pPr>
            <w:r w:rsidRPr="00C347E9">
              <w:rPr>
                <w:noProof/>
                <w:szCs w:val="24"/>
                <w:lang w:eastAsia="en-GB"/>
              </w:rPr>
              <w:drawing>
                <wp:inline distT="0" distB="0" distL="0" distR="0" wp14:anchorId="3E6FE293" wp14:editId="64EA798F">
                  <wp:extent cx="6068695" cy="82296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ren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68695" cy="822960"/>
                          </a:xfrm>
                          <a:prstGeom prst="rect">
                            <a:avLst/>
                          </a:prstGeom>
                        </pic:spPr>
                      </pic:pic>
                    </a:graphicData>
                  </a:graphic>
                </wp:inline>
              </w:drawing>
            </w:r>
          </w:p>
        </w:tc>
      </w:tr>
    </w:tbl>
    <w:p w14:paraId="4D035FD8" w14:textId="77777777" w:rsidR="00631D2F" w:rsidRPr="00C347E9" w:rsidRDefault="00631D2F"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F677F3" w:rsidRPr="00C347E9" w14:paraId="09DA7221"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1580D0E4" w14:textId="77777777" w:rsidR="0098615E" w:rsidRPr="00C347E9" w:rsidRDefault="0098615E" w:rsidP="006675B5">
            <w:pPr>
              <w:pStyle w:val="FigureTitle"/>
              <w:keepLines w:val="0"/>
              <w:spacing w:before="0" w:after="0"/>
              <w:jc w:val="left"/>
              <w:rPr>
                <w:sz w:val="24"/>
                <w:szCs w:val="24"/>
              </w:rPr>
            </w:pPr>
            <w:r w:rsidRPr="00C347E9">
              <w:rPr>
                <w:sz w:val="24"/>
                <w:szCs w:val="24"/>
              </w:rPr>
              <w:t>Data and information (as-is)</w:t>
            </w:r>
          </w:p>
        </w:tc>
      </w:tr>
      <w:tr w:rsidR="00F677F3" w:rsidRPr="00C347E9" w14:paraId="20D4A633"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C59116A" w14:textId="77777777" w:rsidR="0098615E" w:rsidRPr="00C347E9" w:rsidRDefault="0098615E" w:rsidP="006675B5">
            <w:pPr>
              <w:pStyle w:val="FigureTitle"/>
              <w:keepLines w:val="0"/>
              <w:spacing w:before="0" w:after="0"/>
              <w:jc w:val="left"/>
              <w:rPr>
                <w:sz w:val="24"/>
                <w:szCs w:val="24"/>
              </w:rPr>
            </w:pPr>
            <w:r w:rsidRPr="00C347E9">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1FFDD68B" w14:textId="77777777" w:rsidR="0098615E" w:rsidRPr="00C347E9" w:rsidRDefault="0098615E" w:rsidP="006675B5">
            <w:pPr>
              <w:pStyle w:val="FigureTitle"/>
              <w:keepLines w:val="0"/>
              <w:spacing w:before="0" w:after="0"/>
              <w:jc w:val="left"/>
              <w:rPr>
                <w:sz w:val="24"/>
                <w:szCs w:val="24"/>
              </w:rPr>
            </w:pPr>
            <w:r w:rsidRPr="00C347E9">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81C4D76" w14:textId="77777777" w:rsidR="0098615E" w:rsidRPr="00C347E9" w:rsidRDefault="0098615E" w:rsidP="006675B5">
            <w:pPr>
              <w:pStyle w:val="FigureTitle"/>
              <w:keepLines w:val="0"/>
              <w:spacing w:before="0" w:after="0"/>
              <w:jc w:val="left"/>
              <w:rPr>
                <w:sz w:val="24"/>
                <w:szCs w:val="24"/>
              </w:rPr>
            </w:pPr>
            <w:r w:rsidRPr="00C347E9">
              <w:rPr>
                <w:sz w:val="24"/>
                <w:szCs w:val="24"/>
              </w:rPr>
              <w:t>Description</w:t>
            </w:r>
          </w:p>
        </w:tc>
      </w:tr>
      <w:tr w:rsidR="00F677F3" w:rsidRPr="00C347E9" w14:paraId="131BBB2C" w14:textId="77777777" w:rsidTr="006F4E93">
        <w:trPr>
          <w:cantSplit/>
          <w:trHeight w:val="553"/>
        </w:trPr>
        <w:tc>
          <w:tcPr>
            <w:tcW w:w="918" w:type="dxa"/>
            <w:tcBorders>
              <w:top w:val="single" w:sz="6" w:space="0" w:color="auto"/>
              <w:left w:val="single" w:sz="6" w:space="0" w:color="auto"/>
              <w:bottom w:val="single" w:sz="6" w:space="0" w:color="auto"/>
              <w:right w:val="single" w:sz="6" w:space="0" w:color="auto"/>
            </w:tcBorders>
            <w:hideMark/>
          </w:tcPr>
          <w:p w14:paraId="18F8AF72" w14:textId="77777777" w:rsidR="0098615E" w:rsidRPr="00C347E9" w:rsidRDefault="0098615E" w:rsidP="006675B5">
            <w:pPr>
              <w:rPr>
                <w:b/>
                <w:szCs w:val="24"/>
              </w:rPr>
            </w:pPr>
            <w:r w:rsidRPr="00C347E9">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176F75BE" w14:textId="5531BF52" w:rsidR="0098615E" w:rsidRPr="00C347E9" w:rsidRDefault="00CE26B7" w:rsidP="006F4E93">
            <w:pPr>
              <w:rPr>
                <w:szCs w:val="24"/>
                <w:lang w:eastAsia="zh-CN"/>
              </w:rPr>
            </w:pPr>
            <w:r w:rsidRPr="00C347E9">
              <w:rPr>
                <w:rFonts w:eastAsia="SimSun"/>
                <w:szCs w:val="24"/>
                <w:lang w:eastAsia="zh-CN"/>
              </w:rPr>
              <w:t>Medicine Logistics</w:t>
            </w:r>
          </w:p>
        </w:tc>
        <w:tc>
          <w:tcPr>
            <w:tcW w:w="6379" w:type="dxa"/>
            <w:tcBorders>
              <w:top w:val="single" w:sz="6" w:space="0" w:color="auto"/>
              <w:left w:val="single" w:sz="6" w:space="0" w:color="auto"/>
              <w:bottom w:val="single" w:sz="6" w:space="0" w:color="auto"/>
              <w:right w:val="single" w:sz="6" w:space="0" w:color="auto"/>
            </w:tcBorders>
          </w:tcPr>
          <w:p w14:paraId="2A04BEE2" w14:textId="3EE72796" w:rsidR="00CE26B7" w:rsidRPr="00C347E9" w:rsidRDefault="00CE26B7" w:rsidP="006675B5">
            <w:pPr>
              <w:rPr>
                <w:rFonts w:eastAsiaTheme="minorEastAsia"/>
                <w:szCs w:val="24"/>
                <w:lang w:eastAsia="zh-CN"/>
              </w:rPr>
            </w:pPr>
            <w:r w:rsidRPr="00C347E9">
              <w:rPr>
                <w:rFonts w:eastAsiaTheme="minorEastAsia"/>
                <w:szCs w:val="24"/>
                <w:lang w:eastAsia="zh-CN"/>
              </w:rPr>
              <w:t xml:space="preserve">All the information during the trading process </w:t>
            </w:r>
          </w:p>
        </w:tc>
      </w:tr>
      <w:tr w:rsidR="00F677F3" w:rsidRPr="00C347E9" w14:paraId="3CC736CD" w14:textId="77777777" w:rsidTr="006F4E93">
        <w:trPr>
          <w:cantSplit/>
          <w:trHeight w:val="539"/>
        </w:trPr>
        <w:tc>
          <w:tcPr>
            <w:tcW w:w="918" w:type="dxa"/>
            <w:tcBorders>
              <w:top w:val="single" w:sz="6" w:space="0" w:color="auto"/>
              <w:left w:val="single" w:sz="6" w:space="0" w:color="auto"/>
              <w:bottom w:val="single" w:sz="6" w:space="0" w:color="auto"/>
              <w:right w:val="single" w:sz="6" w:space="0" w:color="auto"/>
            </w:tcBorders>
            <w:hideMark/>
          </w:tcPr>
          <w:p w14:paraId="29E83D02" w14:textId="77777777" w:rsidR="0098615E" w:rsidRPr="00C347E9" w:rsidRDefault="0098615E" w:rsidP="006675B5">
            <w:pPr>
              <w:rPr>
                <w:b/>
                <w:szCs w:val="24"/>
              </w:rPr>
            </w:pPr>
            <w:r w:rsidRPr="00C347E9">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4D794E24" w14:textId="3EC0D0AF" w:rsidR="0098615E" w:rsidRPr="00C347E9" w:rsidRDefault="00CE26B7" w:rsidP="006675B5">
            <w:pPr>
              <w:pStyle w:val="NormalComment"/>
              <w:rPr>
                <w:color w:val="auto"/>
                <w:szCs w:val="24"/>
                <w:lang w:eastAsia="zh-CN"/>
              </w:rPr>
            </w:pPr>
            <w:r w:rsidRPr="00C347E9">
              <w:rPr>
                <w:rFonts w:eastAsia="SimSun"/>
                <w:color w:val="auto"/>
                <w:szCs w:val="24"/>
                <w:lang w:eastAsia="zh-CN"/>
              </w:rPr>
              <w:t>Sales data</w:t>
            </w:r>
          </w:p>
        </w:tc>
        <w:tc>
          <w:tcPr>
            <w:tcW w:w="6379" w:type="dxa"/>
            <w:tcBorders>
              <w:top w:val="single" w:sz="6" w:space="0" w:color="auto"/>
              <w:left w:val="single" w:sz="6" w:space="0" w:color="auto"/>
              <w:bottom w:val="single" w:sz="6" w:space="0" w:color="auto"/>
              <w:right w:val="single" w:sz="6" w:space="0" w:color="auto"/>
            </w:tcBorders>
          </w:tcPr>
          <w:p w14:paraId="3A64B564" w14:textId="10CAE405" w:rsidR="00CE26B7" w:rsidRPr="00C347E9" w:rsidRDefault="00CE26B7" w:rsidP="006675B5">
            <w:pPr>
              <w:pStyle w:val="NormalComment"/>
              <w:rPr>
                <w:rFonts w:eastAsiaTheme="minorEastAsia"/>
                <w:color w:val="auto"/>
                <w:szCs w:val="24"/>
                <w:lang w:eastAsia="zh-CN"/>
              </w:rPr>
            </w:pPr>
            <w:r w:rsidRPr="00C347E9">
              <w:rPr>
                <w:rFonts w:eastAsiaTheme="minorEastAsia"/>
                <w:color w:val="auto"/>
                <w:szCs w:val="24"/>
                <w:lang w:eastAsia="zh-CN"/>
              </w:rPr>
              <w:t xml:space="preserve">The sales data includes the amount, inventory, sales volumn </w:t>
            </w:r>
            <w:r w:rsidR="00E25D48" w:rsidRPr="00C347E9">
              <w:rPr>
                <w:rFonts w:eastAsiaTheme="minorEastAsia"/>
                <w:color w:val="auto"/>
                <w:szCs w:val="24"/>
                <w:lang w:eastAsia="zh-CN"/>
              </w:rPr>
              <w:t>etc.</w:t>
            </w:r>
          </w:p>
          <w:p w14:paraId="41B7A1CE" w14:textId="1F382144" w:rsidR="00CE26B7" w:rsidRPr="00C347E9" w:rsidRDefault="00CE26B7" w:rsidP="006675B5">
            <w:pPr>
              <w:pStyle w:val="NormalComment"/>
              <w:rPr>
                <w:rFonts w:eastAsiaTheme="minorEastAsia"/>
                <w:color w:val="auto"/>
                <w:szCs w:val="24"/>
                <w:lang w:eastAsia="zh-CN"/>
              </w:rPr>
            </w:pPr>
          </w:p>
        </w:tc>
      </w:tr>
    </w:tbl>
    <w:p w14:paraId="418E1D94" w14:textId="77777777" w:rsidR="0098615E" w:rsidRPr="00C347E9" w:rsidRDefault="0098615E" w:rsidP="006F75D5">
      <w:pPr>
        <w:rPr>
          <w:b/>
          <w:szCs w:val="24"/>
          <w:lang w:val="en-US" w:eastAsia="zh-CN"/>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F677F3" w:rsidRPr="00C347E9" w14:paraId="33102306"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4119F12" w14:textId="77777777" w:rsidR="0098615E" w:rsidRPr="00C347E9" w:rsidRDefault="0098615E" w:rsidP="006675B5">
            <w:pPr>
              <w:pStyle w:val="FigureTitle"/>
              <w:keepLines w:val="0"/>
              <w:spacing w:before="0" w:after="0"/>
              <w:jc w:val="left"/>
              <w:rPr>
                <w:sz w:val="24"/>
                <w:szCs w:val="24"/>
              </w:rPr>
            </w:pPr>
            <w:r w:rsidRPr="00C347E9">
              <w:rPr>
                <w:sz w:val="24"/>
                <w:szCs w:val="24"/>
              </w:rPr>
              <w:lastRenderedPageBreak/>
              <w:t>Participants and their roles (as-is)</w:t>
            </w:r>
          </w:p>
        </w:tc>
      </w:tr>
      <w:tr w:rsidR="00F677F3" w:rsidRPr="00C347E9" w14:paraId="41431972"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0D1C5A79" w14:textId="77777777" w:rsidR="0098615E" w:rsidRPr="00C347E9" w:rsidRDefault="0098615E" w:rsidP="006675B5">
            <w:pPr>
              <w:pStyle w:val="FigureTitle"/>
              <w:keepLines w:val="0"/>
              <w:spacing w:before="0" w:after="0"/>
              <w:jc w:val="left"/>
              <w:rPr>
                <w:sz w:val="24"/>
                <w:szCs w:val="24"/>
              </w:rPr>
            </w:pPr>
            <w:r w:rsidRPr="00C347E9">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3C79DC4" w14:textId="77777777" w:rsidR="0098615E" w:rsidRPr="00C347E9" w:rsidRDefault="0098615E" w:rsidP="006675B5">
            <w:pPr>
              <w:pStyle w:val="FigureTitle"/>
              <w:keepLines w:val="0"/>
              <w:spacing w:before="0" w:after="0"/>
              <w:jc w:val="left"/>
              <w:rPr>
                <w:sz w:val="24"/>
                <w:szCs w:val="24"/>
              </w:rPr>
            </w:pPr>
            <w:r w:rsidRPr="00C347E9">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BFC1874" w14:textId="77777777" w:rsidR="0098615E" w:rsidRPr="00C347E9" w:rsidRDefault="0098615E" w:rsidP="006675B5">
            <w:pPr>
              <w:pStyle w:val="FigureTitle"/>
              <w:keepLines w:val="0"/>
              <w:spacing w:before="0" w:after="0"/>
              <w:jc w:val="left"/>
              <w:rPr>
                <w:sz w:val="24"/>
                <w:szCs w:val="24"/>
              </w:rPr>
            </w:pPr>
            <w:r w:rsidRPr="00C347E9">
              <w:rPr>
                <w:sz w:val="24"/>
                <w:szCs w:val="24"/>
              </w:rPr>
              <w:t>Description</w:t>
            </w:r>
          </w:p>
        </w:tc>
      </w:tr>
      <w:tr w:rsidR="00F677F3" w:rsidRPr="00C347E9" w14:paraId="52787051"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4633F544" w14:textId="77777777" w:rsidR="0098615E" w:rsidRPr="00C347E9" w:rsidRDefault="0098615E" w:rsidP="006675B5">
            <w:pPr>
              <w:rPr>
                <w:b/>
                <w:szCs w:val="24"/>
              </w:rPr>
            </w:pPr>
            <w:r w:rsidRPr="00C347E9">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52551D26" w14:textId="046C8AE1" w:rsidR="0098615E" w:rsidRPr="00C347E9" w:rsidRDefault="00CE26B7" w:rsidP="006675B5">
            <w:pPr>
              <w:rPr>
                <w:szCs w:val="24"/>
              </w:rPr>
            </w:pPr>
            <w:r w:rsidRPr="00C347E9">
              <w:rPr>
                <w:lang w:val="en-US"/>
              </w:rPr>
              <w:t>Pharmaceutical companies</w:t>
            </w:r>
          </w:p>
        </w:tc>
        <w:tc>
          <w:tcPr>
            <w:tcW w:w="6379" w:type="dxa"/>
            <w:tcBorders>
              <w:top w:val="single" w:sz="6" w:space="0" w:color="auto"/>
              <w:left w:val="single" w:sz="6" w:space="0" w:color="auto"/>
              <w:bottom w:val="single" w:sz="6" w:space="0" w:color="auto"/>
              <w:right w:val="single" w:sz="6" w:space="0" w:color="auto"/>
            </w:tcBorders>
          </w:tcPr>
          <w:p w14:paraId="264C26C7" w14:textId="5C3E4AA4" w:rsidR="0098615E" w:rsidRPr="00C347E9" w:rsidRDefault="00443BF2" w:rsidP="006675B5">
            <w:pPr>
              <w:rPr>
                <w:rFonts w:eastAsiaTheme="minorEastAsia"/>
                <w:szCs w:val="24"/>
                <w:lang w:eastAsia="zh-CN"/>
              </w:rPr>
            </w:pPr>
            <w:r w:rsidRPr="00C347E9">
              <w:rPr>
                <w:rFonts w:eastAsiaTheme="minorEastAsia"/>
                <w:szCs w:val="24"/>
                <w:lang w:eastAsia="zh-CN"/>
              </w:rPr>
              <w:t xml:space="preserve">The medicine production factories </w:t>
            </w:r>
          </w:p>
        </w:tc>
      </w:tr>
      <w:tr w:rsidR="00F677F3" w:rsidRPr="00C347E9" w14:paraId="0ECB3CDD"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7179ACF6" w14:textId="77777777" w:rsidR="0098615E" w:rsidRPr="00C347E9" w:rsidRDefault="0098615E" w:rsidP="006675B5">
            <w:pPr>
              <w:rPr>
                <w:b/>
                <w:szCs w:val="24"/>
              </w:rPr>
            </w:pPr>
            <w:r w:rsidRPr="00C347E9">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63ED5BE4" w14:textId="6E2AFCF4" w:rsidR="0098615E" w:rsidRPr="00C347E9" w:rsidRDefault="00CE26B7" w:rsidP="006675B5">
            <w:pPr>
              <w:pStyle w:val="NormalComment"/>
              <w:rPr>
                <w:color w:val="auto"/>
                <w:szCs w:val="24"/>
              </w:rPr>
            </w:pPr>
            <w:r w:rsidRPr="00C347E9">
              <w:rPr>
                <w:color w:val="auto"/>
              </w:rPr>
              <w:t>Medicine distribution companies</w:t>
            </w:r>
          </w:p>
        </w:tc>
        <w:tc>
          <w:tcPr>
            <w:tcW w:w="6379" w:type="dxa"/>
            <w:tcBorders>
              <w:top w:val="single" w:sz="6" w:space="0" w:color="auto"/>
              <w:left w:val="single" w:sz="6" w:space="0" w:color="auto"/>
              <w:bottom w:val="single" w:sz="6" w:space="0" w:color="auto"/>
              <w:right w:val="single" w:sz="6" w:space="0" w:color="auto"/>
            </w:tcBorders>
          </w:tcPr>
          <w:p w14:paraId="23EB23DB" w14:textId="57B03996" w:rsidR="0098615E" w:rsidRPr="00C347E9" w:rsidRDefault="00443BF2" w:rsidP="006675B5">
            <w:pPr>
              <w:pStyle w:val="NormalComment"/>
              <w:rPr>
                <w:rFonts w:eastAsiaTheme="minorEastAsia"/>
                <w:color w:val="auto"/>
                <w:szCs w:val="24"/>
                <w:lang w:eastAsia="zh-CN"/>
              </w:rPr>
            </w:pPr>
            <w:r w:rsidRPr="00C347E9">
              <w:rPr>
                <w:rFonts w:eastAsiaTheme="minorEastAsia"/>
                <w:color w:val="auto"/>
                <w:szCs w:val="24"/>
                <w:lang w:eastAsia="zh-CN"/>
              </w:rPr>
              <w:t xml:space="preserve">The medicine distributors, this may include the first-layer distributor, second-layer distributor etc. </w:t>
            </w:r>
          </w:p>
        </w:tc>
      </w:tr>
      <w:tr w:rsidR="00CE26B7" w:rsidRPr="00C347E9" w14:paraId="411BB064"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3649F9BE" w14:textId="77777777" w:rsidR="00CE26B7" w:rsidRPr="00C347E9" w:rsidRDefault="00CE26B7" w:rsidP="006675B5">
            <w:pPr>
              <w:rPr>
                <w:b/>
                <w:szCs w:val="24"/>
              </w:rPr>
            </w:pPr>
          </w:p>
        </w:tc>
        <w:tc>
          <w:tcPr>
            <w:tcW w:w="2476" w:type="dxa"/>
            <w:tcBorders>
              <w:top w:val="single" w:sz="6" w:space="0" w:color="auto"/>
              <w:left w:val="single" w:sz="6" w:space="0" w:color="auto"/>
              <w:bottom w:val="single" w:sz="6" w:space="0" w:color="auto"/>
              <w:right w:val="single" w:sz="6" w:space="0" w:color="auto"/>
            </w:tcBorders>
          </w:tcPr>
          <w:p w14:paraId="4EFEBE45" w14:textId="68D04D9F" w:rsidR="00CE26B7" w:rsidRPr="00C347E9" w:rsidRDefault="00CE26B7" w:rsidP="006675B5">
            <w:pPr>
              <w:pStyle w:val="NormalComment"/>
              <w:rPr>
                <w:rFonts w:eastAsiaTheme="minorEastAsia"/>
                <w:color w:val="auto"/>
                <w:lang w:eastAsia="zh-CN"/>
              </w:rPr>
            </w:pPr>
            <w:r w:rsidRPr="00C347E9">
              <w:rPr>
                <w:rFonts w:eastAsiaTheme="minorEastAsia"/>
                <w:color w:val="auto"/>
                <w:lang w:eastAsia="zh-CN"/>
              </w:rPr>
              <w:t>Banks</w:t>
            </w:r>
          </w:p>
        </w:tc>
        <w:tc>
          <w:tcPr>
            <w:tcW w:w="6379" w:type="dxa"/>
            <w:tcBorders>
              <w:top w:val="single" w:sz="6" w:space="0" w:color="auto"/>
              <w:left w:val="single" w:sz="6" w:space="0" w:color="auto"/>
              <w:bottom w:val="single" w:sz="6" w:space="0" w:color="auto"/>
              <w:right w:val="single" w:sz="6" w:space="0" w:color="auto"/>
            </w:tcBorders>
          </w:tcPr>
          <w:p w14:paraId="1DD64B83" w14:textId="4006F018" w:rsidR="00CE26B7" w:rsidRPr="00C347E9" w:rsidRDefault="00594808" w:rsidP="006675B5">
            <w:pPr>
              <w:pStyle w:val="NormalComment"/>
              <w:rPr>
                <w:rFonts w:eastAsiaTheme="minorEastAsia"/>
                <w:color w:val="auto"/>
                <w:szCs w:val="24"/>
                <w:lang w:eastAsia="zh-CN"/>
              </w:rPr>
            </w:pPr>
            <w:r w:rsidRPr="00C347E9">
              <w:rPr>
                <w:rFonts w:eastAsiaTheme="minorEastAsia"/>
                <w:color w:val="auto"/>
                <w:szCs w:val="24"/>
                <w:lang w:eastAsia="zh-CN"/>
              </w:rPr>
              <w:t>Provide loan to the traders especially the distributors</w:t>
            </w:r>
          </w:p>
        </w:tc>
      </w:tr>
      <w:tr w:rsidR="00F677F3" w:rsidRPr="00C347E9" w14:paraId="5122872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4C890935" w14:textId="77777777" w:rsidR="00CE26B7" w:rsidRPr="00C347E9" w:rsidRDefault="00CE26B7" w:rsidP="006675B5">
            <w:pPr>
              <w:rPr>
                <w:b/>
                <w:szCs w:val="24"/>
              </w:rPr>
            </w:pPr>
          </w:p>
        </w:tc>
        <w:tc>
          <w:tcPr>
            <w:tcW w:w="2476" w:type="dxa"/>
            <w:tcBorders>
              <w:top w:val="single" w:sz="6" w:space="0" w:color="auto"/>
              <w:left w:val="single" w:sz="6" w:space="0" w:color="auto"/>
              <w:bottom w:val="single" w:sz="6" w:space="0" w:color="auto"/>
              <w:right w:val="single" w:sz="6" w:space="0" w:color="auto"/>
            </w:tcBorders>
          </w:tcPr>
          <w:p w14:paraId="40330F1F" w14:textId="2BD29FDF" w:rsidR="00CE26B7" w:rsidRPr="00C347E9" w:rsidRDefault="00CE26B7" w:rsidP="006675B5">
            <w:pPr>
              <w:pStyle w:val="NormalComment"/>
              <w:rPr>
                <w:rFonts w:eastAsiaTheme="minorEastAsia"/>
                <w:color w:val="auto"/>
                <w:lang w:eastAsia="zh-CN"/>
              </w:rPr>
            </w:pPr>
            <w:r w:rsidRPr="00C347E9">
              <w:rPr>
                <w:rFonts w:eastAsiaTheme="minorEastAsia"/>
                <w:color w:val="auto"/>
                <w:lang w:eastAsia="zh-CN"/>
              </w:rPr>
              <w:t>Hospitals</w:t>
            </w:r>
          </w:p>
        </w:tc>
        <w:tc>
          <w:tcPr>
            <w:tcW w:w="6379" w:type="dxa"/>
            <w:tcBorders>
              <w:top w:val="single" w:sz="6" w:space="0" w:color="auto"/>
              <w:left w:val="single" w:sz="6" w:space="0" w:color="auto"/>
              <w:bottom w:val="single" w:sz="6" w:space="0" w:color="auto"/>
              <w:right w:val="single" w:sz="6" w:space="0" w:color="auto"/>
            </w:tcBorders>
          </w:tcPr>
          <w:p w14:paraId="01D7DC13" w14:textId="46D7FAE8" w:rsidR="00CE26B7" w:rsidRPr="00C347E9" w:rsidRDefault="00594808" w:rsidP="006675B5">
            <w:pPr>
              <w:pStyle w:val="NormalComment"/>
              <w:rPr>
                <w:rFonts w:eastAsiaTheme="minorEastAsia"/>
                <w:color w:val="auto"/>
                <w:szCs w:val="24"/>
                <w:lang w:eastAsia="zh-CN"/>
              </w:rPr>
            </w:pPr>
            <w:r w:rsidRPr="00C347E9">
              <w:rPr>
                <w:rFonts w:eastAsiaTheme="minorEastAsia"/>
                <w:color w:val="auto"/>
                <w:szCs w:val="24"/>
                <w:lang w:eastAsia="zh-CN"/>
              </w:rPr>
              <w:t>Provide the medicine for the patients</w:t>
            </w:r>
          </w:p>
        </w:tc>
      </w:tr>
    </w:tbl>
    <w:p w14:paraId="25EA9585" w14:textId="77777777" w:rsidR="0098615E" w:rsidRPr="00C347E9"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F677F3" w:rsidRPr="00C347E9" w14:paraId="72BEE201"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376E1BD" w14:textId="77777777" w:rsidR="004F4C21" w:rsidRPr="00C347E9" w:rsidRDefault="004F4C21" w:rsidP="006675B5">
            <w:pPr>
              <w:pStyle w:val="HeadingBase"/>
              <w:spacing w:before="0" w:after="0"/>
              <w:rPr>
                <w:sz w:val="24"/>
                <w:szCs w:val="24"/>
              </w:rPr>
            </w:pPr>
            <w:r w:rsidRPr="00C347E9">
              <w:rPr>
                <w:sz w:val="24"/>
                <w:szCs w:val="24"/>
              </w:rPr>
              <w:t>Other Notes</w:t>
            </w:r>
          </w:p>
        </w:tc>
      </w:tr>
      <w:tr w:rsidR="004F4C21" w:rsidRPr="00C347E9" w14:paraId="031C0576" w14:textId="77777777" w:rsidTr="006675B5">
        <w:tc>
          <w:tcPr>
            <w:tcW w:w="9773" w:type="dxa"/>
            <w:tcBorders>
              <w:top w:val="single" w:sz="6" w:space="0" w:color="auto"/>
              <w:left w:val="single" w:sz="6" w:space="0" w:color="auto"/>
              <w:bottom w:val="single" w:sz="6" w:space="0" w:color="auto"/>
              <w:right w:val="single" w:sz="6" w:space="0" w:color="auto"/>
            </w:tcBorders>
          </w:tcPr>
          <w:p w14:paraId="1FF1321B" w14:textId="7CFE143F" w:rsidR="004F4C21" w:rsidRPr="00C347E9" w:rsidRDefault="006C6D5C" w:rsidP="006675B5">
            <w:pPr>
              <w:tabs>
                <w:tab w:val="clear" w:pos="794"/>
                <w:tab w:val="clear" w:pos="1191"/>
                <w:tab w:val="clear" w:pos="1588"/>
                <w:tab w:val="clear" w:pos="1985"/>
                <w:tab w:val="left" w:pos="720"/>
              </w:tabs>
              <w:overflowPunct/>
              <w:autoSpaceDE/>
              <w:autoSpaceDN/>
              <w:adjustRightInd/>
              <w:spacing w:after="60"/>
              <w:textAlignment w:val="auto"/>
              <w:rPr>
                <w:szCs w:val="24"/>
              </w:rPr>
            </w:pPr>
            <w:r>
              <w:rPr>
                <w:szCs w:val="24"/>
              </w:rPr>
              <w:t>N/A</w:t>
            </w:r>
          </w:p>
        </w:tc>
      </w:tr>
    </w:tbl>
    <w:p w14:paraId="650A3690" w14:textId="77777777" w:rsidR="004F4C21" w:rsidRPr="00C347E9" w:rsidRDefault="004F4C21" w:rsidP="006F75D5">
      <w:pPr>
        <w:rPr>
          <w:b/>
          <w:szCs w:val="24"/>
          <w:lang w:val="en-US"/>
        </w:rPr>
      </w:pPr>
    </w:p>
    <w:p w14:paraId="53DC2315" w14:textId="77777777" w:rsidR="00662904" w:rsidRPr="00C347E9" w:rsidRDefault="00662904">
      <w:pPr>
        <w:tabs>
          <w:tab w:val="clear" w:pos="794"/>
          <w:tab w:val="clear" w:pos="1191"/>
          <w:tab w:val="clear" w:pos="1588"/>
          <w:tab w:val="clear" w:pos="1985"/>
        </w:tabs>
        <w:overflowPunct/>
        <w:autoSpaceDE/>
        <w:autoSpaceDN/>
        <w:adjustRightInd/>
        <w:spacing w:before="0"/>
        <w:textAlignment w:val="auto"/>
        <w:rPr>
          <w:b/>
          <w:szCs w:val="24"/>
          <w:lang w:val="en-US"/>
        </w:rPr>
      </w:pPr>
      <w:r w:rsidRPr="00C347E9">
        <w:rPr>
          <w:b/>
          <w:szCs w:val="24"/>
          <w:lang w:val="en-US"/>
        </w:rPr>
        <w:br w:type="page"/>
      </w:r>
    </w:p>
    <w:p w14:paraId="3F3AB545" w14:textId="77777777" w:rsidR="0098615E" w:rsidRPr="00C347E9" w:rsidRDefault="0098615E" w:rsidP="00631AFC">
      <w:pPr>
        <w:jc w:val="center"/>
        <w:outlineLvl w:val="0"/>
        <w:rPr>
          <w:b/>
          <w:u w:val="single"/>
        </w:rPr>
      </w:pPr>
      <w:r w:rsidRPr="00C347E9">
        <w:rPr>
          <w:b/>
          <w:u w:val="single"/>
        </w:rPr>
        <w:lastRenderedPageBreak/>
        <w:t xml:space="preserve">Section </w:t>
      </w:r>
      <w:r w:rsidR="000B4C3C" w:rsidRPr="00C347E9">
        <w:rPr>
          <w:b/>
          <w:u w:val="single"/>
        </w:rPr>
        <w:t>3</w:t>
      </w:r>
      <w:r w:rsidRPr="00C347E9">
        <w:rPr>
          <w:b/>
          <w:u w:val="single"/>
        </w:rPr>
        <w:t xml:space="preserve"> Expected process</w:t>
      </w:r>
    </w:p>
    <w:p w14:paraId="4A48ED56" w14:textId="77777777" w:rsidR="0098615E" w:rsidRPr="00C347E9"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3240"/>
        <w:gridCol w:w="5615"/>
      </w:tblGrid>
      <w:tr w:rsidR="00F677F3" w:rsidRPr="00C347E9" w14:paraId="410388B3"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6AC5CAD7" w14:textId="77777777" w:rsidR="0098615E" w:rsidRPr="00C347E9" w:rsidRDefault="0098615E" w:rsidP="006675B5">
            <w:pPr>
              <w:pStyle w:val="FigureTitle"/>
              <w:keepLines w:val="0"/>
              <w:spacing w:before="0" w:after="0"/>
              <w:jc w:val="left"/>
              <w:rPr>
                <w:sz w:val="24"/>
                <w:szCs w:val="24"/>
              </w:rPr>
            </w:pPr>
            <w:r w:rsidRPr="00C347E9">
              <w:rPr>
                <w:sz w:val="24"/>
                <w:szCs w:val="24"/>
              </w:rPr>
              <w:t>Expected Flow (to-be)</w:t>
            </w:r>
          </w:p>
        </w:tc>
      </w:tr>
      <w:tr w:rsidR="00F677F3" w:rsidRPr="00C347E9" w14:paraId="6B155E8D"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3FA018C3" w14:textId="77777777" w:rsidR="0098615E" w:rsidRPr="00C347E9" w:rsidRDefault="0098615E" w:rsidP="006675B5">
            <w:pPr>
              <w:pStyle w:val="FigureTitle"/>
              <w:keepLines w:val="0"/>
              <w:spacing w:before="0" w:after="0"/>
              <w:rPr>
                <w:sz w:val="24"/>
                <w:szCs w:val="24"/>
              </w:rPr>
            </w:pPr>
            <w:r w:rsidRPr="00C347E9">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7BE2D398" w14:textId="77777777" w:rsidR="0098615E" w:rsidRPr="00C347E9" w:rsidRDefault="0098615E" w:rsidP="006675B5">
            <w:pPr>
              <w:pStyle w:val="FigureTitle"/>
              <w:keepLines w:val="0"/>
              <w:spacing w:before="0" w:after="0"/>
              <w:rPr>
                <w:sz w:val="24"/>
                <w:szCs w:val="24"/>
              </w:rPr>
            </w:pPr>
            <w:r w:rsidRPr="00C347E9">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47DC577E" w14:textId="77777777" w:rsidR="0098615E" w:rsidRPr="00C347E9" w:rsidRDefault="0098615E" w:rsidP="006675B5">
            <w:pPr>
              <w:pStyle w:val="FigureTitle"/>
              <w:keepLines w:val="0"/>
              <w:spacing w:before="0" w:after="0"/>
              <w:rPr>
                <w:sz w:val="24"/>
                <w:szCs w:val="24"/>
              </w:rPr>
            </w:pPr>
            <w:r w:rsidRPr="00C347E9">
              <w:rPr>
                <w:sz w:val="24"/>
                <w:szCs w:val="24"/>
              </w:rPr>
              <w:t>System Actions</w:t>
            </w:r>
          </w:p>
        </w:tc>
      </w:tr>
      <w:tr w:rsidR="00F677F3" w:rsidRPr="00C347E9" w14:paraId="3B525CFD"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DD94900" w14:textId="77777777" w:rsidR="00DF334B" w:rsidRPr="00C347E9" w:rsidRDefault="00DF334B" w:rsidP="006675B5">
            <w:pPr>
              <w:rPr>
                <w:szCs w:val="24"/>
              </w:rPr>
            </w:pPr>
            <w:r w:rsidRPr="00C347E9">
              <w:rPr>
                <w:szCs w:val="24"/>
              </w:rPr>
              <w:t>1.</w:t>
            </w:r>
          </w:p>
        </w:tc>
        <w:tc>
          <w:tcPr>
            <w:tcW w:w="3240" w:type="dxa"/>
            <w:tcBorders>
              <w:top w:val="single" w:sz="6" w:space="0" w:color="auto"/>
              <w:left w:val="single" w:sz="6" w:space="0" w:color="auto"/>
              <w:bottom w:val="single" w:sz="6" w:space="0" w:color="auto"/>
              <w:right w:val="single" w:sz="6" w:space="0" w:color="auto"/>
            </w:tcBorders>
          </w:tcPr>
          <w:p w14:paraId="03D24F8F" w14:textId="4F03A334" w:rsidR="00260A8E" w:rsidRPr="00C347E9" w:rsidRDefault="00260A8E" w:rsidP="00852CC1">
            <w:pPr>
              <w:rPr>
                <w:rFonts w:eastAsiaTheme="minorEastAsia"/>
                <w:szCs w:val="24"/>
                <w:lang w:eastAsia="zh-CN"/>
              </w:rPr>
            </w:pPr>
            <w:r w:rsidRPr="00C347E9">
              <w:rPr>
                <w:rFonts w:eastAsiaTheme="minorEastAsia"/>
                <w:szCs w:val="24"/>
                <w:lang w:eastAsia="zh-CN"/>
              </w:rPr>
              <w:t>The pharmaceutical companies sell the medicine to distributors with account receivable generated</w:t>
            </w:r>
          </w:p>
        </w:tc>
        <w:tc>
          <w:tcPr>
            <w:tcW w:w="5615" w:type="dxa"/>
            <w:tcBorders>
              <w:top w:val="single" w:sz="6" w:space="0" w:color="auto"/>
              <w:left w:val="single" w:sz="6" w:space="0" w:color="auto"/>
              <w:bottom w:val="single" w:sz="6" w:space="0" w:color="auto"/>
              <w:right w:val="single" w:sz="6" w:space="0" w:color="auto"/>
            </w:tcBorders>
          </w:tcPr>
          <w:p w14:paraId="3642CA29" w14:textId="7562569C" w:rsidR="00260A8E" w:rsidRPr="00C347E9" w:rsidRDefault="00260A8E" w:rsidP="00852CC1">
            <w:pPr>
              <w:pStyle w:val="NormalComment"/>
              <w:rPr>
                <w:rFonts w:eastAsia="SimSun"/>
                <w:color w:val="auto"/>
                <w:szCs w:val="24"/>
                <w:lang w:eastAsia="zh-CN"/>
              </w:rPr>
            </w:pPr>
            <w:r w:rsidRPr="00C347E9">
              <w:rPr>
                <w:rFonts w:eastAsia="SimSun"/>
                <w:color w:val="auto"/>
                <w:szCs w:val="24"/>
                <w:lang w:eastAsia="zh-CN"/>
              </w:rPr>
              <w:t>The distributors’ system generates the electronic certificate for account payable for pharmaceutical companies</w:t>
            </w:r>
          </w:p>
        </w:tc>
      </w:tr>
      <w:tr w:rsidR="00F677F3" w:rsidRPr="00C347E9" w14:paraId="7D96DBBB"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61C6246F" w14:textId="77777777" w:rsidR="00DF334B" w:rsidRPr="00C347E9" w:rsidRDefault="00DF334B" w:rsidP="006675B5">
            <w:pPr>
              <w:rPr>
                <w:szCs w:val="24"/>
              </w:rPr>
            </w:pPr>
            <w:r w:rsidRPr="00C347E9">
              <w:rPr>
                <w:szCs w:val="24"/>
              </w:rPr>
              <w:t>2.</w:t>
            </w:r>
          </w:p>
        </w:tc>
        <w:tc>
          <w:tcPr>
            <w:tcW w:w="3240" w:type="dxa"/>
            <w:tcBorders>
              <w:top w:val="single" w:sz="6" w:space="0" w:color="auto"/>
              <w:left w:val="single" w:sz="6" w:space="0" w:color="auto"/>
              <w:bottom w:val="single" w:sz="6" w:space="0" w:color="auto"/>
              <w:right w:val="single" w:sz="6" w:space="0" w:color="auto"/>
            </w:tcBorders>
          </w:tcPr>
          <w:p w14:paraId="09709DF4" w14:textId="3DB5810C" w:rsidR="00260A8E" w:rsidRPr="00C347E9" w:rsidRDefault="00260A8E" w:rsidP="00852CC1">
            <w:pPr>
              <w:pStyle w:val="NormalComment"/>
              <w:rPr>
                <w:rFonts w:eastAsiaTheme="minorEastAsia"/>
                <w:color w:val="auto"/>
                <w:szCs w:val="24"/>
                <w:lang w:eastAsia="zh-CN"/>
              </w:rPr>
            </w:pPr>
            <w:r w:rsidRPr="00C347E9">
              <w:rPr>
                <w:rFonts w:eastAsiaTheme="minorEastAsia"/>
                <w:color w:val="auto"/>
                <w:szCs w:val="24"/>
                <w:lang w:eastAsia="zh-CN"/>
              </w:rPr>
              <w:t>Pharmaceutical companies digitalize the account</w:t>
            </w:r>
            <w:r w:rsidR="00236C1F" w:rsidRPr="00C347E9">
              <w:rPr>
                <w:rFonts w:eastAsiaTheme="minorEastAsia"/>
                <w:color w:val="auto"/>
                <w:szCs w:val="24"/>
                <w:lang w:eastAsia="zh-CN"/>
              </w:rPr>
              <w:t xml:space="preserve">s </w:t>
            </w:r>
            <w:r w:rsidRPr="00C347E9">
              <w:rPr>
                <w:rFonts w:eastAsiaTheme="minorEastAsia"/>
                <w:color w:val="auto"/>
                <w:szCs w:val="24"/>
                <w:lang w:eastAsia="zh-CN"/>
              </w:rPr>
              <w:t>receivable</w:t>
            </w:r>
            <w:r w:rsidR="00236C1F" w:rsidRPr="00C347E9">
              <w:rPr>
                <w:rFonts w:eastAsiaTheme="minorEastAsia"/>
                <w:color w:val="auto"/>
                <w:szCs w:val="24"/>
                <w:lang w:eastAsia="zh-CN"/>
              </w:rPr>
              <w:t xml:space="preserve"> and make it transferrable</w:t>
            </w:r>
          </w:p>
        </w:tc>
        <w:tc>
          <w:tcPr>
            <w:tcW w:w="5615" w:type="dxa"/>
            <w:tcBorders>
              <w:top w:val="single" w:sz="6" w:space="0" w:color="auto"/>
              <w:left w:val="single" w:sz="6" w:space="0" w:color="auto"/>
              <w:bottom w:val="single" w:sz="6" w:space="0" w:color="auto"/>
              <w:right w:val="single" w:sz="6" w:space="0" w:color="auto"/>
            </w:tcBorders>
          </w:tcPr>
          <w:p w14:paraId="40685522" w14:textId="67171546" w:rsidR="00236C1F" w:rsidRPr="00C347E9" w:rsidRDefault="00236C1F" w:rsidP="006675B5">
            <w:pPr>
              <w:pStyle w:val="NormalComment"/>
              <w:rPr>
                <w:rFonts w:eastAsia="SimSun"/>
                <w:color w:val="auto"/>
                <w:szCs w:val="24"/>
                <w:lang w:eastAsia="zh-CN"/>
              </w:rPr>
            </w:pPr>
            <w:r w:rsidRPr="00C347E9">
              <w:rPr>
                <w:rFonts w:eastAsia="SimSun"/>
                <w:color w:val="auto"/>
                <w:szCs w:val="24"/>
                <w:lang w:eastAsia="zh-CN"/>
              </w:rPr>
              <w:t>The electronic certificates will be transferred,split,held and financed.</w:t>
            </w:r>
          </w:p>
        </w:tc>
      </w:tr>
      <w:tr w:rsidR="00F677F3" w:rsidRPr="00C347E9" w14:paraId="42AC578A"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15CA83F0" w14:textId="1B22A2BD" w:rsidR="00DF334B" w:rsidRPr="00C347E9" w:rsidRDefault="00852CC1" w:rsidP="006675B5">
            <w:pPr>
              <w:rPr>
                <w:szCs w:val="24"/>
              </w:rPr>
            </w:pPr>
            <w:r w:rsidRPr="00C347E9">
              <w:rPr>
                <w:szCs w:val="24"/>
              </w:rPr>
              <w:t>3.</w:t>
            </w:r>
          </w:p>
        </w:tc>
        <w:tc>
          <w:tcPr>
            <w:tcW w:w="3240" w:type="dxa"/>
            <w:tcBorders>
              <w:top w:val="single" w:sz="6" w:space="0" w:color="auto"/>
              <w:left w:val="single" w:sz="6" w:space="0" w:color="auto"/>
              <w:bottom w:val="single" w:sz="6" w:space="0" w:color="auto"/>
              <w:right w:val="single" w:sz="6" w:space="0" w:color="auto"/>
            </w:tcBorders>
          </w:tcPr>
          <w:p w14:paraId="1534402B" w14:textId="269F0455" w:rsidR="00236C1F" w:rsidRPr="00C347E9" w:rsidRDefault="00236C1F" w:rsidP="006675B5">
            <w:pPr>
              <w:pStyle w:val="NormalComment"/>
              <w:rPr>
                <w:rFonts w:eastAsia="SimSun"/>
                <w:color w:val="auto"/>
                <w:szCs w:val="24"/>
                <w:lang w:eastAsia="zh-CN"/>
              </w:rPr>
            </w:pPr>
            <w:r w:rsidRPr="00C347E9">
              <w:rPr>
                <w:rFonts w:eastAsia="SimSun"/>
                <w:color w:val="auto"/>
                <w:szCs w:val="24"/>
                <w:lang w:eastAsia="zh-CN"/>
              </w:rPr>
              <w:t xml:space="preserve">The pharmaceutical companies pledge accounts receivable to banks to obtain credit lines and financing  </w:t>
            </w:r>
          </w:p>
        </w:tc>
        <w:tc>
          <w:tcPr>
            <w:tcW w:w="5615" w:type="dxa"/>
            <w:tcBorders>
              <w:top w:val="single" w:sz="6" w:space="0" w:color="auto"/>
              <w:left w:val="single" w:sz="6" w:space="0" w:color="auto"/>
              <w:bottom w:val="single" w:sz="6" w:space="0" w:color="auto"/>
              <w:right w:val="single" w:sz="6" w:space="0" w:color="auto"/>
            </w:tcBorders>
          </w:tcPr>
          <w:p w14:paraId="108E6B05" w14:textId="576EA698" w:rsidR="00C76E97" w:rsidRPr="00C347E9" w:rsidRDefault="00C76E97" w:rsidP="00C66C9F">
            <w:pPr>
              <w:pStyle w:val="NormalComment"/>
              <w:rPr>
                <w:rFonts w:eastAsia="SimSun"/>
                <w:color w:val="auto"/>
                <w:szCs w:val="24"/>
                <w:lang w:eastAsia="zh-CN"/>
              </w:rPr>
            </w:pPr>
            <w:r w:rsidRPr="00C347E9">
              <w:rPr>
                <w:rFonts w:eastAsia="SimSun"/>
                <w:color w:val="auto"/>
                <w:szCs w:val="24"/>
                <w:lang w:eastAsia="zh-CN"/>
              </w:rPr>
              <w:t>The electronic certificates for accounts receivable will be circulated online as an asset</w:t>
            </w:r>
          </w:p>
        </w:tc>
      </w:tr>
    </w:tbl>
    <w:p w14:paraId="1F7881BB" w14:textId="77777777" w:rsidR="0098615E" w:rsidRPr="00C347E9" w:rsidRDefault="0098615E" w:rsidP="0098615E">
      <w:pPr>
        <w:jc w:val="center"/>
        <w:rPr>
          <w:b/>
          <w:u w:val="single"/>
          <w:lang w:eastAsia="zh-CN"/>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F677F3" w:rsidRPr="00C347E9" w14:paraId="747C5AAB" w14:textId="77777777" w:rsidTr="006675B5">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6D15B2E1" w14:textId="77777777" w:rsidR="00631D2F" w:rsidRPr="00C347E9" w:rsidRDefault="00631D2F" w:rsidP="006675B5">
            <w:pPr>
              <w:pStyle w:val="FigureTitle"/>
              <w:keepLines w:val="0"/>
              <w:spacing w:before="0" w:after="0"/>
              <w:jc w:val="left"/>
              <w:rPr>
                <w:sz w:val="24"/>
                <w:szCs w:val="24"/>
              </w:rPr>
            </w:pPr>
            <w:r w:rsidRPr="00C347E9">
              <w:rPr>
                <w:sz w:val="24"/>
                <w:szCs w:val="24"/>
              </w:rPr>
              <w:t>Process scheme (to-be)</w:t>
            </w:r>
          </w:p>
        </w:tc>
      </w:tr>
      <w:tr w:rsidR="00E83153" w:rsidRPr="00C347E9" w14:paraId="1EF30085" w14:textId="77777777" w:rsidTr="00BC06BD">
        <w:trPr>
          <w:cantSplit/>
          <w:trHeight w:val="540"/>
        </w:trPr>
        <w:tc>
          <w:tcPr>
            <w:tcW w:w="9773" w:type="dxa"/>
            <w:tcBorders>
              <w:top w:val="single" w:sz="6" w:space="0" w:color="auto"/>
              <w:left w:val="single" w:sz="6" w:space="0" w:color="auto"/>
              <w:bottom w:val="single" w:sz="6" w:space="0" w:color="auto"/>
              <w:right w:val="single" w:sz="6" w:space="0" w:color="auto"/>
            </w:tcBorders>
            <w:hideMark/>
          </w:tcPr>
          <w:p w14:paraId="61AF58EA" w14:textId="53CD0D52" w:rsidR="00631D2F" w:rsidRPr="00C347E9" w:rsidRDefault="006D54D3" w:rsidP="00770E19">
            <w:pPr>
              <w:pStyle w:val="NormalComment"/>
              <w:jc w:val="center"/>
              <w:rPr>
                <w:color w:val="auto"/>
                <w:szCs w:val="24"/>
              </w:rPr>
            </w:pPr>
            <w:r w:rsidRPr="00C347E9">
              <w:rPr>
                <w:noProof/>
                <w:color w:val="auto"/>
                <w:szCs w:val="24"/>
                <w:lang w:val="en-GB" w:eastAsia="en-GB"/>
              </w:rPr>
              <w:drawing>
                <wp:inline distT="0" distB="0" distL="0" distR="0" wp14:anchorId="7C84F760" wp14:editId="66C3F5C2">
                  <wp:extent cx="6068695" cy="341757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rent.png"/>
                          <pic:cNvPicPr/>
                        </pic:nvPicPr>
                        <pic:blipFill>
                          <a:blip r:embed="rId12">
                            <a:extLst>
                              <a:ext uri="{28A0092B-C50C-407E-A947-70E740481C1C}">
                                <a14:useLocalDpi xmlns:a14="http://schemas.microsoft.com/office/drawing/2010/main" val="0"/>
                              </a:ext>
                            </a:extLst>
                          </a:blip>
                          <a:stretch>
                            <a:fillRect/>
                          </a:stretch>
                        </pic:blipFill>
                        <pic:spPr>
                          <a:xfrm>
                            <a:off x="0" y="0"/>
                            <a:ext cx="6068695" cy="3417570"/>
                          </a:xfrm>
                          <a:prstGeom prst="rect">
                            <a:avLst/>
                          </a:prstGeom>
                        </pic:spPr>
                      </pic:pic>
                    </a:graphicData>
                  </a:graphic>
                </wp:inline>
              </w:drawing>
            </w:r>
          </w:p>
        </w:tc>
      </w:tr>
    </w:tbl>
    <w:p w14:paraId="6B67BD4A" w14:textId="77777777" w:rsidR="00631D2F" w:rsidRPr="00C347E9" w:rsidRDefault="00631D2F"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F677F3" w:rsidRPr="00C347E9" w14:paraId="710C4235"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D5AAF6" w14:textId="77777777" w:rsidR="0098615E" w:rsidRPr="00C347E9" w:rsidRDefault="0098615E" w:rsidP="006675B5">
            <w:pPr>
              <w:pStyle w:val="FigureTitle"/>
              <w:keepLines w:val="0"/>
              <w:spacing w:before="0" w:after="0"/>
              <w:jc w:val="left"/>
              <w:rPr>
                <w:sz w:val="24"/>
                <w:szCs w:val="24"/>
              </w:rPr>
            </w:pPr>
            <w:r w:rsidRPr="00C347E9">
              <w:rPr>
                <w:sz w:val="24"/>
                <w:szCs w:val="24"/>
              </w:rPr>
              <w:t>Participants and their roles</w:t>
            </w:r>
          </w:p>
        </w:tc>
      </w:tr>
      <w:tr w:rsidR="00F677F3" w:rsidRPr="00C347E9" w14:paraId="2840F4FF"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E54D6D9" w14:textId="77777777" w:rsidR="0098615E" w:rsidRPr="00C347E9" w:rsidRDefault="0098615E" w:rsidP="006675B5">
            <w:pPr>
              <w:pStyle w:val="FigureTitle"/>
              <w:keepLines w:val="0"/>
              <w:spacing w:before="0" w:after="0"/>
              <w:jc w:val="left"/>
              <w:rPr>
                <w:sz w:val="24"/>
                <w:szCs w:val="24"/>
              </w:rPr>
            </w:pPr>
            <w:r w:rsidRPr="00C347E9">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7C33CBE" w14:textId="77777777" w:rsidR="0098615E" w:rsidRPr="00C347E9" w:rsidRDefault="0098615E" w:rsidP="006675B5">
            <w:pPr>
              <w:pStyle w:val="FigureTitle"/>
              <w:keepLines w:val="0"/>
              <w:spacing w:before="0" w:after="0"/>
              <w:jc w:val="left"/>
              <w:rPr>
                <w:sz w:val="24"/>
                <w:szCs w:val="24"/>
              </w:rPr>
            </w:pPr>
            <w:r w:rsidRPr="00C347E9">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37FE0CE1" w14:textId="77777777" w:rsidR="0098615E" w:rsidRPr="00C347E9" w:rsidRDefault="0098615E" w:rsidP="006675B5">
            <w:pPr>
              <w:pStyle w:val="FigureTitle"/>
              <w:keepLines w:val="0"/>
              <w:spacing w:before="0" w:after="0"/>
              <w:jc w:val="left"/>
              <w:rPr>
                <w:sz w:val="24"/>
                <w:szCs w:val="24"/>
              </w:rPr>
            </w:pPr>
            <w:r w:rsidRPr="00C347E9">
              <w:rPr>
                <w:sz w:val="24"/>
                <w:szCs w:val="24"/>
              </w:rPr>
              <w:t>Description</w:t>
            </w:r>
          </w:p>
        </w:tc>
      </w:tr>
      <w:tr w:rsidR="00F677F3" w:rsidRPr="00C347E9" w14:paraId="09A01A0F"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F03ABA2" w14:textId="77777777" w:rsidR="006D54D3" w:rsidRPr="00C347E9" w:rsidRDefault="006D54D3" w:rsidP="006D54D3">
            <w:pPr>
              <w:rPr>
                <w:b/>
                <w:szCs w:val="24"/>
              </w:rPr>
            </w:pPr>
            <w:r w:rsidRPr="00C347E9">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2ADC4D41" w14:textId="684268B5" w:rsidR="006D54D3" w:rsidRPr="00C347E9" w:rsidRDefault="006D54D3" w:rsidP="006D54D3">
            <w:pPr>
              <w:rPr>
                <w:szCs w:val="24"/>
              </w:rPr>
            </w:pPr>
            <w:r w:rsidRPr="00C347E9">
              <w:rPr>
                <w:lang w:val="en-US"/>
              </w:rPr>
              <w:t>Pharmaceutical companies</w:t>
            </w:r>
          </w:p>
        </w:tc>
        <w:tc>
          <w:tcPr>
            <w:tcW w:w="6379" w:type="dxa"/>
            <w:tcBorders>
              <w:top w:val="single" w:sz="6" w:space="0" w:color="auto"/>
              <w:left w:val="single" w:sz="6" w:space="0" w:color="auto"/>
              <w:bottom w:val="single" w:sz="6" w:space="0" w:color="auto"/>
              <w:right w:val="single" w:sz="6" w:space="0" w:color="auto"/>
            </w:tcBorders>
          </w:tcPr>
          <w:p w14:paraId="608C8390" w14:textId="56B7D17A" w:rsidR="006D54D3" w:rsidRPr="00C347E9" w:rsidRDefault="006D54D3" w:rsidP="006D54D3">
            <w:pPr>
              <w:rPr>
                <w:szCs w:val="24"/>
              </w:rPr>
            </w:pPr>
            <w:r w:rsidRPr="00C347E9">
              <w:rPr>
                <w:rFonts w:eastAsiaTheme="minorEastAsia"/>
                <w:szCs w:val="24"/>
                <w:lang w:eastAsia="zh-CN"/>
              </w:rPr>
              <w:t xml:space="preserve">The medicine production factories </w:t>
            </w:r>
          </w:p>
        </w:tc>
      </w:tr>
      <w:tr w:rsidR="00F677F3" w:rsidRPr="00C347E9" w14:paraId="77B5EC7C"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E1476C2" w14:textId="77777777" w:rsidR="006D54D3" w:rsidRPr="00C347E9" w:rsidRDefault="006D54D3" w:rsidP="006D54D3">
            <w:pPr>
              <w:rPr>
                <w:b/>
                <w:szCs w:val="24"/>
              </w:rPr>
            </w:pPr>
            <w:r w:rsidRPr="00C347E9">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521CCAFD" w14:textId="50C0760A" w:rsidR="006D54D3" w:rsidRPr="00C347E9" w:rsidRDefault="006D54D3" w:rsidP="006D54D3">
            <w:pPr>
              <w:pStyle w:val="NormalComment"/>
              <w:rPr>
                <w:color w:val="auto"/>
                <w:szCs w:val="24"/>
              </w:rPr>
            </w:pPr>
            <w:r w:rsidRPr="00C347E9">
              <w:rPr>
                <w:color w:val="auto"/>
              </w:rPr>
              <w:t>Medicine distribution companies</w:t>
            </w:r>
          </w:p>
        </w:tc>
        <w:tc>
          <w:tcPr>
            <w:tcW w:w="6379" w:type="dxa"/>
            <w:tcBorders>
              <w:top w:val="single" w:sz="6" w:space="0" w:color="auto"/>
              <w:left w:val="single" w:sz="6" w:space="0" w:color="auto"/>
              <w:bottom w:val="single" w:sz="6" w:space="0" w:color="auto"/>
              <w:right w:val="single" w:sz="6" w:space="0" w:color="auto"/>
            </w:tcBorders>
          </w:tcPr>
          <w:p w14:paraId="35A435EF" w14:textId="027D2E8F" w:rsidR="006D54D3" w:rsidRPr="00C347E9" w:rsidRDefault="006D54D3" w:rsidP="006D54D3">
            <w:pPr>
              <w:pStyle w:val="NormalComment"/>
              <w:rPr>
                <w:color w:val="auto"/>
                <w:szCs w:val="24"/>
              </w:rPr>
            </w:pPr>
            <w:r w:rsidRPr="00C347E9">
              <w:rPr>
                <w:rFonts w:eastAsiaTheme="minorEastAsia"/>
                <w:color w:val="auto"/>
                <w:szCs w:val="24"/>
                <w:lang w:eastAsia="zh-CN"/>
              </w:rPr>
              <w:t xml:space="preserve">The medicine distributors, this may include the first-layer distributor, second-layer distributor etc. </w:t>
            </w:r>
          </w:p>
        </w:tc>
      </w:tr>
      <w:tr w:rsidR="006D54D3" w:rsidRPr="00C347E9" w14:paraId="566CE665"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3001462E" w14:textId="77777777" w:rsidR="006D54D3" w:rsidRPr="00C347E9" w:rsidRDefault="006D54D3" w:rsidP="006D54D3">
            <w:pPr>
              <w:rPr>
                <w:b/>
                <w:szCs w:val="24"/>
              </w:rPr>
            </w:pPr>
          </w:p>
        </w:tc>
        <w:tc>
          <w:tcPr>
            <w:tcW w:w="2476" w:type="dxa"/>
            <w:tcBorders>
              <w:top w:val="single" w:sz="6" w:space="0" w:color="auto"/>
              <w:left w:val="single" w:sz="6" w:space="0" w:color="auto"/>
              <w:bottom w:val="single" w:sz="6" w:space="0" w:color="auto"/>
              <w:right w:val="single" w:sz="6" w:space="0" w:color="auto"/>
            </w:tcBorders>
          </w:tcPr>
          <w:p w14:paraId="3BEE2E0D" w14:textId="176FDE05" w:rsidR="006D54D3" w:rsidRPr="00C347E9" w:rsidRDefault="006D54D3" w:rsidP="006D54D3">
            <w:pPr>
              <w:pStyle w:val="NormalComment"/>
              <w:rPr>
                <w:color w:val="auto"/>
                <w:szCs w:val="24"/>
              </w:rPr>
            </w:pPr>
            <w:r w:rsidRPr="00C347E9">
              <w:rPr>
                <w:rFonts w:eastAsiaTheme="minorEastAsia"/>
                <w:color w:val="auto"/>
                <w:lang w:eastAsia="zh-CN"/>
              </w:rPr>
              <w:t>Banks</w:t>
            </w:r>
          </w:p>
        </w:tc>
        <w:tc>
          <w:tcPr>
            <w:tcW w:w="6379" w:type="dxa"/>
            <w:tcBorders>
              <w:top w:val="single" w:sz="6" w:space="0" w:color="auto"/>
              <w:left w:val="single" w:sz="6" w:space="0" w:color="auto"/>
              <w:bottom w:val="single" w:sz="6" w:space="0" w:color="auto"/>
              <w:right w:val="single" w:sz="6" w:space="0" w:color="auto"/>
            </w:tcBorders>
          </w:tcPr>
          <w:p w14:paraId="3B696C4F" w14:textId="39A536E4" w:rsidR="006D54D3" w:rsidRPr="00C347E9" w:rsidRDefault="006D54D3" w:rsidP="006D54D3">
            <w:pPr>
              <w:pStyle w:val="NormalComment"/>
              <w:rPr>
                <w:color w:val="auto"/>
                <w:szCs w:val="24"/>
              </w:rPr>
            </w:pPr>
            <w:r w:rsidRPr="00C347E9">
              <w:rPr>
                <w:rFonts w:eastAsiaTheme="minorEastAsia"/>
                <w:color w:val="auto"/>
                <w:szCs w:val="24"/>
                <w:lang w:eastAsia="zh-CN"/>
              </w:rPr>
              <w:t>Provide loan to the traders especially the distributors</w:t>
            </w:r>
          </w:p>
        </w:tc>
      </w:tr>
      <w:tr w:rsidR="006D54D3" w:rsidRPr="00C347E9" w14:paraId="25C11A3C"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5810B4DE" w14:textId="77777777" w:rsidR="006D54D3" w:rsidRPr="00C347E9" w:rsidRDefault="006D54D3" w:rsidP="006D54D3">
            <w:pPr>
              <w:rPr>
                <w:b/>
                <w:szCs w:val="24"/>
              </w:rPr>
            </w:pPr>
          </w:p>
        </w:tc>
        <w:tc>
          <w:tcPr>
            <w:tcW w:w="2476" w:type="dxa"/>
            <w:tcBorders>
              <w:top w:val="single" w:sz="6" w:space="0" w:color="auto"/>
              <w:left w:val="single" w:sz="6" w:space="0" w:color="auto"/>
              <w:bottom w:val="single" w:sz="6" w:space="0" w:color="auto"/>
              <w:right w:val="single" w:sz="6" w:space="0" w:color="auto"/>
            </w:tcBorders>
          </w:tcPr>
          <w:p w14:paraId="13F799A5" w14:textId="1237A7D7" w:rsidR="006D54D3" w:rsidRPr="00C347E9" w:rsidRDefault="006D54D3" w:rsidP="006D54D3">
            <w:pPr>
              <w:pStyle w:val="NormalComment"/>
              <w:rPr>
                <w:color w:val="auto"/>
                <w:szCs w:val="24"/>
              </w:rPr>
            </w:pPr>
            <w:r w:rsidRPr="00C347E9">
              <w:rPr>
                <w:rFonts w:eastAsiaTheme="minorEastAsia"/>
                <w:color w:val="auto"/>
                <w:lang w:eastAsia="zh-CN"/>
              </w:rPr>
              <w:t>Hospitals</w:t>
            </w:r>
          </w:p>
        </w:tc>
        <w:tc>
          <w:tcPr>
            <w:tcW w:w="6379" w:type="dxa"/>
            <w:tcBorders>
              <w:top w:val="single" w:sz="6" w:space="0" w:color="auto"/>
              <w:left w:val="single" w:sz="6" w:space="0" w:color="auto"/>
              <w:bottom w:val="single" w:sz="6" w:space="0" w:color="auto"/>
              <w:right w:val="single" w:sz="6" w:space="0" w:color="auto"/>
            </w:tcBorders>
          </w:tcPr>
          <w:p w14:paraId="1CCDFF1F" w14:textId="7C2EA2DE" w:rsidR="006D54D3" w:rsidRPr="00C347E9" w:rsidRDefault="006D54D3" w:rsidP="006D54D3">
            <w:pPr>
              <w:pStyle w:val="NormalComment"/>
              <w:rPr>
                <w:color w:val="auto"/>
                <w:szCs w:val="24"/>
              </w:rPr>
            </w:pPr>
            <w:r w:rsidRPr="00C347E9">
              <w:rPr>
                <w:rFonts w:eastAsiaTheme="minorEastAsia"/>
                <w:color w:val="auto"/>
                <w:szCs w:val="24"/>
                <w:lang w:eastAsia="zh-CN"/>
              </w:rPr>
              <w:t>Provide the medicine for the patients</w:t>
            </w:r>
          </w:p>
        </w:tc>
      </w:tr>
    </w:tbl>
    <w:p w14:paraId="193E4903" w14:textId="77777777" w:rsidR="0098615E" w:rsidRPr="00C347E9"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F677F3" w:rsidRPr="00C347E9" w14:paraId="263FF806"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83A43A" w14:textId="77777777" w:rsidR="0098615E" w:rsidRPr="00C347E9" w:rsidRDefault="0098615E" w:rsidP="006675B5">
            <w:pPr>
              <w:pStyle w:val="FigureTitle"/>
              <w:keepLines w:val="0"/>
              <w:spacing w:before="0" w:after="0"/>
              <w:jc w:val="left"/>
              <w:rPr>
                <w:sz w:val="24"/>
                <w:szCs w:val="24"/>
              </w:rPr>
            </w:pPr>
            <w:r w:rsidRPr="00C347E9">
              <w:rPr>
                <w:sz w:val="24"/>
                <w:szCs w:val="24"/>
              </w:rPr>
              <w:t>Data and information</w:t>
            </w:r>
          </w:p>
        </w:tc>
      </w:tr>
      <w:tr w:rsidR="00F677F3" w:rsidRPr="00C347E9" w14:paraId="60AE6927"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F1AC56F" w14:textId="77777777" w:rsidR="0098615E" w:rsidRPr="00C347E9" w:rsidRDefault="0098615E" w:rsidP="006675B5">
            <w:pPr>
              <w:pStyle w:val="FigureTitle"/>
              <w:keepLines w:val="0"/>
              <w:spacing w:before="0" w:after="0"/>
              <w:jc w:val="left"/>
              <w:rPr>
                <w:sz w:val="24"/>
                <w:szCs w:val="24"/>
              </w:rPr>
            </w:pPr>
            <w:r w:rsidRPr="00C347E9">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41152990" w14:textId="77777777" w:rsidR="0098615E" w:rsidRPr="00C347E9" w:rsidRDefault="0098615E" w:rsidP="006675B5">
            <w:pPr>
              <w:pStyle w:val="FigureTitle"/>
              <w:keepLines w:val="0"/>
              <w:spacing w:before="0" w:after="0"/>
              <w:jc w:val="left"/>
              <w:rPr>
                <w:sz w:val="24"/>
                <w:szCs w:val="24"/>
              </w:rPr>
            </w:pPr>
            <w:r w:rsidRPr="00C347E9">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3E84510" w14:textId="77777777" w:rsidR="0098615E" w:rsidRPr="00C347E9" w:rsidRDefault="0098615E" w:rsidP="006675B5">
            <w:pPr>
              <w:pStyle w:val="FigureTitle"/>
              <w:keepLines w:val="0"/>
              <w:spacing w:before="0" w:after="0"/>
              <w:jc w:val="left"/>
              <w:rPr>
                <w:sz w:val="24"/>
                <w:szCs w:val="24"/>
              </w:rPr>
            </w:pPr>
            <w:r w:rsidRPr="00C347E9">
              <w:rPr>
                <w:sz w:val="24"/>
                <w:szCs w:val="24"/>
              </w:rPr>
              <w:t>Description</w:t>
            </w:r>
          </w:p>
        </w:tc>
      </w:tr>
      <w:tr w:rsidR="00F677F3" w:rsidRPr="00C347E9" w14:paraId="38EA71B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E04DE0D" w14:textId="77777777" w:rsidR="0098615E" w:rsidRPr="00C347E9" w:rsidRDefault="0098615E" w:rsidP="006675B5">
            <w:pPr>
              <w:rPr>
                <w:b/>
                <w:szCs w:val="24"/>
              </w:rPr>
            </w:pPr>
            <w:r w:rsidRPr="00C347E9">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3BC76D3E" w14:textId="5C56ABB0" w:rsidR="0098615E" w:rsidRPr="00C347E9" w:rsidRDefault="00283EBB" w:rsidP="006675B5">
            <w:pPr>
              <w:rPr>
                <w:szCs w:val="24"/>
                <w:lang w:eastAsia="zh-CN"/>
              </w:rPr>
            </w:pPr>
            <w:r w:rsidRPr="00C347E9">
              <w:rPr>
                <w:rFonts w:eastAsia="SimSun"/>
                <w:szCs w:val="24"/>
                <w:lang w:eastAsia="zh-CN"/>
              </w:rPr>
              <w:t>Medicine logistics</w:t>
            </w:r>
          </w:p>
        </w:tc>
        <w:tc>
          <w:tcPr>
            <w:tcW w:w="6379" w:type="dxa"/>
            <w:tcBorders>
              <w:top w:val="single" w:sz="6" w:space="0" w:color="auto"/>
              <w:left w:val="single" w:sz="6" w:space="0" w:color="auto"/>
              <w:bottom w:val="single" w:sz="6" w:space="0" w:color="auto"/>
              <w:right w:val="single" w:sz="6" w:space="0" w:color="auto"/>
            </w:tcBorders>
          </w:tcPr>
          <w:p w14:paraId="6CB6B92A" w14:textId="63ACE55A" w:rsidR="0098615E" w:rsidRPr="001A0C95" w:rsidRDefault="00283EBB" w:rsidP="006675B5">
            <w:pPr>
              <w:rPr>
                <w:rFonts w:eastAsia="SimSun"/>
                <w:szCs w:val="24"/>
                <w:lang w:eastAsia="zh-CN"/>
              </w:rPr>
            </w:pPr>
            <w:r w:rsidRPr="001A0C95">
              <w:rPr>
                <w:rFonts w:eastAsia="SimSun"/>
                <w:szCs w:val="24"/>
                <w:lang w:eastAsia="zh-CN"/>
              </w:rPr>
              <w:t xml:space="preserve">The medicine logistics information from end to end will be </w:t>
            </w:r>
            <w:r w:rsidR="00E25D48" w:rsidRPr="001A0C95">
              <w:rPr>
                <w:rFonts w:eastAsia="SimSun"/>
                <w:szCs w:val="24"/>
                <w:lang w:eastAsia="zh-CN"/>
              </w:rPr>
              <w:t>accurately recorded and can not be tampered</w:t>
            </w:r>
          </w:p>
        </w:tc>
      </w:tr>
      <w:tr w:rsidR="00F677F3" w:rsidRPr="00C347E9" w14:paraId="7013723F"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7DAB71B7" w14:textId="3512C2D0" w:rsidR="00FB6E96" w:rsidRPr="00C347E9" w:rsidRDefault="00FB6E96" w:rsidP="006675B5">
            <w:pPr>
              <w:rPr>
                <w:b/>
                <w:szCs w:val="24"/>
              </w:rPr>
            </w:pPr>
            <w:r w:rsidRPr="00C347E9">
              <w:rPr>
                <w:b/>
                <w:szCs w:val="24"/>
              </w:rPr>
              <w:t>3</w:t>
            </w:r>
          </w:p>
        </w:tc>
        <w:tc>
          <w:tcPr>
            <w:tcW w:w="2476" w:type="dxa"/>
            <w:tcBorders>
              <w:top w:val="single" w:sz="6" w:space="0" w:color="auto"/>
              <w:left w:val="single" w:sz="6" w:space="0" w:color="auto"/>
              <w:bottom w:val="single" w:sz="6" w:space="0" w:color="auto"/>
              <w:right w:val="single" w:sz="6" w:space="0" w:color="auto"/>
            </w:tcBorders>
          </w:tcPr>
          <w:p w14:paraId="35368752" w14:textId="7520FAAB" w:rsidR="00E25D48" w:rsidRPr="00C347E9" w:rsidRDefault="00E25D48" w:rsidP="006675B5">
            <w:pPr>
              <w:pStyle w:val="NormalComment"/>
              <w:rPr>
                <w:rFonts w:eastAsia="SimSun"/>
                <w:color w:val="auto"/>
                <w:szCs w:val="24"/>
                <w:lang w:eastAsia="zh-CN"/>
              </w:rPr>
            </w:pPr>
            <w:r w:rsidRPr="00C347E9">
              <w:rPr>
                <w:rFonts w:eastAsia="SimSun"/>
                <w:color w:val="auto"/>
                <w:szCs w:val="24"/>
                <w:lang w:eastAsia="zh-CN"/>
              </w:rPr>
              <w:t>Sales data</w:t>
            </w:r>
          </w:p>
        </w:tc>
        <w:tc>
          <w:tcPr>
            <w:tcW w:w="6379" w:type="dxa"/>
            <w:tcBorders>
              <w:top w:val="single" w:sz="6" w:space="0" w:color="auto"/>
              <w:left w:val="single" w:sz="6" w:space="0" w:color="auto"/>
              <w:bottom w:val="single" w:sz="6" w:space="0" w:color="auto"/>
              <w:right w:val="single" w:sz="6" w:space="0" w:color="auto"/>
            </w:tcBorders>
          </w:tcPr>
          <w:p w14:paraId="07F228CA" w14:textId="459D9A08" w:rsidR="00E25D48" w:rsidRPr="001A0C95" w:rsidRDefault="00E25D48" w:rsidP="006675B5">
            <w:pPr>
              <w:pStyle w:val="NormalComment"/>
              <w:rPr>
                <w:rFonts w:eastAsia="SimSun"/>
                <w:color w:val="auto"/>
                <w:szCs w:val="24"/>
                <w:lang w:val="en-GB" w:eastAsia="zh-CN"/>
              </w:rPr>
            </w:pPr>
            <w:r w:rsidRPr="001A0C95">
              <w:rPr>
                <w:rFonts w:eastAsia="SimSun"/>
                <w:color w:val="auto"/>
                <w:szCs w:val="24"/>
                <w:lang w:val="en-GB" w:eastAsia="zh-CN"/>
              </w:rPr>
              <w:t xml:space="preserve">The sales data includes accounts receivable and payable, inventory, electronic certificates etc will be </w:t>
            </w:r>
            <w:r w:rsidR="00922CF6" w:rsidRPr="001A0C95">
              <w:rPr>
                <w:rFonts w:eastAsia="SimSun"/>
                <w:color w:val="auto"/>
                <w:szCs w:val="24"/>
                <w:lang w:val="en-GB" w:eastAsia="zh-CN"/>
              </w:rPr>
              <w:t>recorded onto blockchain with full transparency</w:t>
            </w:r>
          </w:p>
        </w:tc>
      </w:tr>
    </w:tbl>
    <w:p w14:paraId="61929C49" w14:textId="77777777" w:rsidR="0098615E" w:rsidRPr="00C347E9" w:rsidRDefault="0098615E" w:rsidP="0098615E">
      <w:pPr>
        <w:rPr>
          <w:b/>
          <w:szCs w:val="24"/>
          <w:lang w:eastAsia="zh-CN"/>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F677F3" w:rsidRPr="00C347E9" w14:paraId="3A36DFBF"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082850B" w14:textId="77777777" w:rsidR="0098615E" w:rsidRPr="00C347E9" w:rsidRDefault="0098615E" w:rsidP="006675B5">
            <w:pPr>
              <w:pStyle w:val="HeadingBase"/>
              <w:spacing w:before="0" w:after="0"/>
              <w:rPr>
                <w:sz w:val="24"/>
                <w:szCs w:val="24"/>
              </w:rPr>
            </w:pPr>
            <w:r w:rsidRPr="00C347E9">
              <w:rPr>
                <w:sz w:val="24"/>
                <w:szCs w:val="24"/>
              </w:rPr>
              <w:t>Security and privacy</w:t>
            </w:r>
          </w:p>
        </w:tc>
      </w:tr>
      <w:tr w:rsidR="0098615E" w:rsidRPr="00C347E9" w14:paraId="3972D324" w14:textId="77777777" w:rsidTr="006675B5">
        <w:tc>
          <w:tcPr>
            <w:tcW w:w="9773" w:type="dxa"/>
            <w:tcBorders>
              <w:top w:val="single" w:sz="6" w:space="0" w:color="auto"/>
              <w:left w:val="single" w:sz="6" w:space="0" w:color="auto"/>
              <w:bottom w:val="single" w:sz="6" w:space="0" w:color="auto"/>
              <w:right w:val="single" w:sz="6" w:space="0" w:color="auto"/>
            </w:tcBorders>
          </w:tcPr>
          <w:p w14:paraId="083DD7E7" w14:textId="77777777" w:rsidR="00C34803" w:rsidRPr="00C347E9" w:rsidRDefault="00C34803" w:rsidP="00C34803">
            <w:pPr>
              <w:tabs>
                <w:tab w:val="left" w:pos="720"/>
              </w:tabs>
              <w:spacing w:after="60"/>
            </w:pPr>
            <w:r w:rsidRPr="00C347E9">
              <w:t>1.Since transparency is the main requirement, the ideal information visibility is public;</w:t>
            </w:r>
          </w:p>
          <w:p w14:paraId="47907622" w14:textId="77777777" w:rsidR="00C34803" w:rsidRPr="00C347E9" w:rsidRDefault="00C34803" w:rsidP="00C34803">
            <w:pPr>
              <w:tabs>
                <w:tab w:val="left" w:pos="720"/>
              </w:tabs>
              <w:spacing w:after="60"/>
            </w:pPr>
            <w:r w:rsidRPr="00C347E9">
              <w:t>2. If business privacy prevent public visibility, this critical subset of data can be encrypted or protected;</w:t>
            </w:r>
          </w:p>
          <w:p w14:paraId="032216A2" w14:textId="77777777" w:rsidR="0098615E" w:rsidRPr="00C347E9" w:rsidRDefault="00C34803" w:rsidP="00C34803">
            <w:pPr>
              <w:tabs>
                <w:tab w:val="left" w:pos="720"/>
              </w:tabs>
              <w:spacing w:after="60"/>
            </w:pPr>
            <w:r w:rsidRPr="00C347E9">
              <w:t>3. DLT system should be able to provide mechanisms of DLT data integrity control;</w:t>
            </w:r>
          </w:p>
          <w:p w14:paraId="663279AD" w14:textId="0320246D" w:rsidR="00C34803" w:rsidRPr="00C347E9" w:rsidRDefault="00C34803" w:rsidP="00C34803">
            <w:pPr>
              <w:tabs>
                <w:tab w:val="left" w:pos="720"/>
              </w:tabs>
              <w:spacing w:after="60"/>
            </w:pPr>
          </w:p>
        </w:tc>
      </w:tr>
    </w:tbl>
    <w:p w14:paraId="051AD822" w14:textId="77777777" w:rsidR="0098615E" w:rsidRPr="00C347E9"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F677F3" w:rsidRPr="00C347E9" w14:paraId="126A7582"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71E251D6" w14:textId="4CC1BC62" w:rsidR="0098615E" w:rsidRPr="00C347E9" w:rsidRDefault="0098615E" w:rsidP="006675B5">
            <w:pPr>
              <w:pStyle w:val="FigureTitle"/>
              <w:keepLines w:val="0"/>
              <w:spacing w:before="0" w:after="0"/>
              <w:jc w:val="left"/>
              <w:rPr>
                <w:sz w:val="24"/>
                <w:szCs w:val="24"/>
              </w:rPr>
            </w:pPr>
            <w:r w:rsidRPr="00C347E9">
              <w:rPr>
                <w:sz w:val="24"/>
                <w:szCs w:val="24"/>
              </w:rPr>
              <w:t>Main Success Scenario</w:t>
            </w:r>
            <w:ins w:id="1" w:author="Inon Schenker" w:date="2018-10-11T21:14:00Z">
              <w:r w:rsidR="004F1208" w:rsidRPr="00C347E9">
                <w:rPr>
                  <w:sz w:val="24"/>
                  <w:szCs w:val="24"/>
                </w:rPr>
                <w:t xml:space="preserve"> + expected time line</w:t>
              </w:r>
            </w:ins>
          </w:p>
        </w:tc>
      </w:tr>
      <w:tr w:rsidR="00F677F3" w:rsidRPr="00C347E9" w14:paraId="1513A488"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078AC6CD" w14:textId="0CE7E351" w:rsidR="0098615E" w:rsidRPr="00C347E9" w:rsidRDefault="00405761" w:rsidP="00405761">
            <w:pPr>
              <w:pStyle w:val="ListParagraph"/>
              <w:numPr>
                <w:ilvl w:val="0"/>
                <w:numId w:val="32"/>
              </w:numPr>
            </w:pPr>
            <w:r w:rsidRPr="00C347E9">
              <w:rPr>
                <w:lang w:eastAsia="zh-CN"/>
              </w:rPr>
              <w:t>The distributors</w:t>
            </w:r>
            <w:r w:rsidR="00FC7565" w:rsidRPr="00C347E9">
              <w:rPr>
                <w:lang w:eastAsia="zh-CN"/>
              </w:rPr>
              <w:t xml:space="preserve"> and pharmaceutical companies</w:t>
            </w:r>
            <w:r w:rsidRPr="00C347E9">
              <w:rPr>
                <w:lang w:eastAsia="zh-CN"/>
              </w:rPr>
              <w:t xml:space="preserve"> can get loan from banks in easier way</w:t>
            </w:r>
          </w:p>
          <w:p w14:paraId="7B5D4710" w14:textId="77777777" w:rsidR="00405761" w:rsidRPr="00C347E9" w:rsidRDefault="00405761" w:rsidP="00405761">
            <w:pPr>
              <w:pStyle w:val="ListParagraph"/>
              <w:numPr>
                <w:ilvl w:val="0"/>
                <w:numId w:val="32"/>
              </w:numPr>
            </w:pPr>
            <w:r w:rsidRPr="00C347E9">
              <w:rPr>
                <w:lang w:eastAsia="zh-CN"/>
              </w:rPr>
              <w:t xml:space="preserve">Banks </w:t>
            </w:r>
            <w:r w:rsidR="00FC7565" w:rsidRPr="00C347E9">
              <w:rPr>
                <w:lang w:eastAsia="zh-CN"/>
              </w:rPr>
              <w:t>will lower the cost for investigation before providing loan</w:t>
            </w:r>
          </w:p>
          <w:p w14:paraId="192AABF5" w14:textId="3C3C8C97" w:rsidR="00FC7565" w:rsidRPr="00C347E9" w:rsidRDefault="00FC7565" w:rsidP="00405761">
            <w:pPr>
              <w:pStyle w:val="ListParagraph"/>
              <w:numPr>
                <w:ilvl w:val="0"/>
                <w:numId w:val="32"/>
              </w:numPr>
            </w:pPr>
            <w:r w:rsidRPr="00C347E9">
              <w:rPr>
                <w:rFonts w:eastAsia="Yu Mincho"/>
              </w:rPr>
              <w:t>The hospitals and patients will have more trust on the medicine</w:t>
            </w:r>
          </w:p>
        </w:tc>
      </w:tr>
    </w:tbl>
    <w:p w14:paraId="2D9BB6AC" w14:textId="77777777" w:rsidR="0098615E" w:rsidRPr="00C347E9"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F677F3" w:rsidRPr="00C347E9" w14:paraId="3DF51C34"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9BB9FFA" w14:textId="77777777" w:rsidR="0098615E" w:rsidRPr="00C347E9" w:rsidRDefault="0098615E" w:rsidP="006675B5">
            <w:pPr>
              <w:pStyle w:val="FigureTitle"/>
              <w:keepLines w:val="0"/>
              <w:spacing w:before="0" w:after="0"/>
              <w:jc w:val="left"/>
              <w:rPr>
                <w:sz w:val="24"/>
                <w:szCs w:val="24"/>
              </w:rPr>
            </w:pPr>
            <w:r w:rsidRPr="00C347E9">
              <w:rPr>
                <w:sz w:val="24"/>
                <w:szCs w:val="24"/>
              </w:rPr>
              <w:t>Conditions (pre- or post-)</w:t>
            </w:r>
          </w:p>
        </w:tc>
      </w:tr>
      <w:tr w:rsidR="00F677F3" w:rsidRPr="00C347E9" w14:paraId="7E36E919"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7F47BD52" w14:textId="5765D86A" w:rsidR="0098615E" w:rsidRPr="00C347E9" w:rsidRDefault="0098615E" w:rsidP="006675B5">
            <w:pPr>
              <w:pStyle w:val="NormalComment"/>
              <w:rPr>
                <w:color w:val="auto"/>
                <w:szCs w:val="24"/>
              </w:rPr>
            </w:pPr>
            <w:r w:rsidRPr="00C347E9">
              <w:rPr>
                <w:color w:val="auto"/>
                <w:szCs w:val="24"/>
              </w:rPr>
              <w:t xml:space="preserve">1. </w:t>
            </w:r>
            <w:r w:rsidR="00436EFE" w:rsidRPr="00C347E9">
              <w:rPr>
                <w:color w:val="auto"/>
                <w:szCs w:val="24"/>
              </w:rPr>
              <w:t>All parties are connected to DLT network</w:t>
            </w:r>
          </w:p>
        </w:tc>
      </w:tr>
    </w:tbl>
    <w:p w14:paraId="1B995D18" w14:textId="77777777" w:rsidR="006F75D5" w:rsidRPr="00C347E9" w:rsidRDefault="006F75D5"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F677F3" w:rsidRPr="00C347E9" w14:paraId="2560598F" w14:textId="77777777" w:rsidTr="00BC201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9522AE" w14:textId="77777777" w:rsidR="006F75D5" w:rsidRPr="00C347E9" w:rsidRDefault="00C42D35" w:rsidP="00BC2010">
            <w:pPr>
              <w:pStyle w:val="FigureTitle"/>
              <w:keepLines w:val="0"/>
              <w:spacing w:before="0" w:after="0"/>
              <w:jc w:val="left"/>
              <w:rPr>
                <w:sz w:val="24"/>
                <w:szCs w:val="24"/>
              </w:rPr>
            </w:pPr>
            <w:r w:rsidRPr="00C347E9">
              <w:rPr>
                <w:sz w:val="24"/>
                <w:szCs w:val="24"/>
              </w:rPr>
              <w:t>Performance needs</w:t>
            </w:r>
          </w:p>
        </w:tc>
      </w:tr>
      <w:tr w:rsidR="00BC2010" w:rsidRPr="00C347E9" w14:paraId="6C841A1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7C588F73" w14:textId="1FF6F44E" w:rsidR="006F75D5" w:rsidRPr="00C347E9" w:rsidRDefault="00F239AB" w:rsidP="00147CE0">
            <w:pPr>
              <w:jc w:val="both"/>
            </w:pPr>
            <w:r w:rsidRPr="00C347E9">
              <w:t>N/A</w:t>
            </w:r>
          </w:p>
        </w:tc>
      </w:tr>
    </w:tbl>
    <w:p w14:paraId="22E928F1" w14:textId="77777777" w:rsidR="0074301B" w:rsidRPr="00C347E9" w:rsidRDefault="0074301B" w:rsidP="006F75D5">
      <w:pPr>
        <w:rPr>
          <w:b/>
          <w:bCs/>
          <w:sz w:val="22"/>
          <w:szCs w:val="22"/>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F677F3" w:rsidRPr="00C347E9" w14:paraId="1E2EB5CE"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D45787" w14:textId="77777777" w:rsidR="0074301B" w:rsidRPr="00C347E9" w:rsidRDefault="0074301B" w:rsidP="006675B5">
            <w:pPr>
              <w:pStyle w:val="HeadingBase"/>
              <w:spacing w:before="0" w:after="0"/>
              <w:rPr>
                <w:sz w:val="24"/>
                <w:szCs w:val="24"/>
              </w:rPr>
            </w:pPr>
            <w:r w:rsidRPr="00C347E9">
              <w:rPr>
                <w:sz w:val="24"/>
                <w:szCs w:val="24"/>
              </w:rPr>
              <w:t>Legal considerations</w:t>
            </w:r>
          </w:p>
        </w:tc>
      </w:tr>
      <w:tr w:rsidR="0074301B" w:rsidRPr="00C347E9" w14:paraId="2BAF2CAF" w14:textId="77777777" w:rsidTr="006675B5">
        <w:tc>
          <w:tcPr>
            <w:tcW w:w="9773" w:type="dxa"/>
            <w:tcBorders>
              <w:top w:val="single" w:sz="6" w:space="0" w:color="auto"/>
              <w:left w:val="single" w:sz="6" w:space="0" w:color="auto"/>
              <w:bottom w:val="single" w:sz="6" w:space="0" w:color="auto"/>
              <w:right w:val="single" w:sz="6" w:space="0" w:color="auto"/>
            </w:tcBorders>
            <w:hideMark/>
          </w:tcPr>
          <w:p w14:paraId="01015890" w14:textId="022158DF" w:rsidR="0074301B" w:rsidRPr="00C347E9" w:rsidRDefault="00F239AB" w:rsidP="00021B2E">
            <w:pPr>
              <w:tabs>
                <w:tab w:val="left" w:pos="720"/>
              </w:tabs>
              <w:spacing w:after="60"/>
            </w:pPr>
            <w:r w:rsidRPr="00C347E9">
              <w:t>N/A</w:t>
            </w:r>
          </w:p>
        </w:tc>
      </w:tr>
    </w:tbl>
    <w:p w14:paraId="7A51FB08" w14:textId="77777777" w:rsidR="0074301B" w:rsidRPr="00C347E9" w:rsidRDefault="0074301B" w:rsidP="006F75D5">
      <w:pPr>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F677F3" w:rsidRPr="00C347E9" w14:paraId="5EA2A306"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61855DC" w14:textId="77777777" w:rsidR="00545A9F" w:rsidRPr="00C347E9" w:rsidRDefault="00545A9F" w:rsidP="006675B5">
            <w:pPr>
              <w:pStyle w:val="HeadingBase"/>
              <w:spacing w:before="0" w:after="0"/>
              <w:rPr>
                <w:sz w:val="24"/>
                <w:szCs w:val="24"/>
              </w:rPr>
            </w:pPr>
            <w:r w:rsidRPr="00C347E9">
              <w:rPr>
                <w:sz w:val="24"/>
                <w:szCs w:val="24"/>
              </w:rPr>
              <w:t>Risks</w:t>
            </w:r>
          </w:p>
        </w:tc>
      </w:tr>
      <w:tr w:rsidR="00545A9F" w:rsidRPr="00C347E9" w14:paraId="7A4701F0" w14:textId="77777777" w:rsidTr="006675B5">
        <w:tc>
          <w:tcPr>
            <w:tcW w:w="9773" w:type="dxa"/>
            <w:tcBorders>
              <w:top w:val="single" w:sz="6" w:space="0" w:color="auto"/>
              <w:left w:val="single" w:sz="6" w:space="0" w:color="auto"/>
              <w:bottom w:val="single" w:sz="6" w:space="0" w:color="auto"/>
              <w:right w:val="single" w:sz="6" w:space="0" w:color="auto"/>
            </w:tcBorders>
            <w:hideMark/>
          </w:tcPr>
          <w:p w14:paraId="20550FAC" w14:textId="39A3937A" w:rsidR="00545A9F" w:rsidRPr="00C347E9" w:rsidRDefault="00F239AB" w:rsidP="00DE1C73">
            <w:pPr>
              <w:tabs>
                <w:tab w:val="clear" w:pos="794"/>
                <w:tab w:val="clear" w:pos="1191"/>
                <w:tab w:val="clear" w:pos="1588"/>
                <w:tab w:val="clear" w:pos="1985"/>
                <w:tab w:val="left" w:pos="720"/>
              </w:tabs>
              <w:overflowPunct/>
              <w:autoSpaceDE/>
              <w:autoSpaceDN/>
              <w:adjustRightInd/>
              <w:spacing w:after="60"/>
              <w:textAlignment w:val="auto"/>
              <w:rPr>
                <w:szCs w:val="24"/>
              </w:rPr>
            </w:pPr>
            <w:r w:rsidRPr="00C347E9">
              <w:t>1. Risks related to DLT immaturity.</w:t>
            </w:r>
          </w:p>
        </w:tc>
      </w:tr>
    </w:tbl>
    <w:p w14:paraId="112246D5" w14:textId="77777777" w:rsidR="00545A9F" w:rsidRPr="00C347E9" w:rsidRDefault="00545A9F"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F677F3" w:rsidRPr="00C347E9" w14:paraId="14EF84EC"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B04098E" w14:textId="77777777" w:rsidR="006F75D5" w:rsidRPr="00C347E9" w:rsidRDefault="006F75D5">
            <w:pPr>
              <w:pStyle w:val="HeadingBase"/>
              <w:spacing w:before="0" w:after="0"/>
              <w:rPr>
                <w:sz w:val="24"/>
                <w:szCs w:val="24"/>
              </w:rPr>
            </w:pPr>
            <w:r w:rsidRPr="00C347E9">
              <w:rPr>
                <w:sz w:val="24"/>
                <w:szCs w:val="24"/>
              </w:rPr>
              <w:lastRenderedPageBreak/>
              <w:t>Special Requirements</w:t>
            </w:r>
          </w:p>
        </w:tc>
      </w:tr>
      <w:tr w:rsidR="00BC2010" w:rsidRPr="00C347E9" w14:paraId="62B58AB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43CB20C9" w14:textId="687860C8" w:rsidR="006F75D5" w:rsidRPr="00C347E9" w:rsidRDefault="00F239AB" w:rsidP="00BC2010">
            <w:pPr>
              <w:tabs>
                <w:tab w:val="clear" w:pos="794"/>
                <w:tab w:val="clear" w:pos="1191"/>
                <w:tab w:val="clear" w:pos="1588"/>
                <w:tab w:val="clear" w:pos="1985"/>
                <w:tab w:val="left" w:pos="720"/>
              </w:tabs>
              <w:overflowPunct/>
              <w:autoSpaceDE/>
              <w:autoSpaceDN/>
              <w:adjustRightInd/>
              <w:spacing w:after="60"/>
              <w:textAlignment w:val="auto"/>
              <w:rPr>
                <w:szCs w:val="24"/>
              </w:rPr>
            </w:pPr>
            <w:r w:rsidRPr="00C347E9">
              <w:rPr>
                <w:szCs w:val="24"/>
              </w:rPr>
              <w:t>N/A</w:t>
            </w:r>
          </w:p>
        </w:tc>
      </w:tr>
    </w:tbl>
    <w:p w14:paraId="6996BA09" w14:textId="77777777" w:rsidR="00BC2010" w:rsidRPr="00C347E9" w:rsidRDefault="00BC2010"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F677F3" w:rsidRPr="00C347E9" w14:paraId="0121E194"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66BD046" w14:textId="77777777" w:rsidR="006F75D5" w:rsidRPr="00C347E9" w:rsidRDefault="00ED288D">
            <w:pPr>
              <w:pStyle w:val="HeadingBase"/>
              <w:spacing w:before="0" w:after="0"/>
              <w:rPr>
                <w:sz w:val="24"/>
                <w:szCs w:val="24"/>
              </w:rPr>
            </w:pPr>
            <w:r w:rsidRPr="00C347E9">
              <w:rPr>
                <w:sz w:val="24"/>
                <w:szCs w:val="24"/>
              </w:rPr>
              <w:t>External References and Miscellaneous</w:t>
            </w:r>
          </w:p>
        </w:tc>
      </w:tr>
      <w:tr w:rsidR="00BC2010" w:rsidRPr="00C347E9" w14:paraId="69C4A35C"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0BD79D92" w14:textId="7CA355D6" w:rsidR="006F75D5" w:rsidRPr="00C347E9" w:rsidRDefault="00F239AB" w:rsidP="00FD0492">
            <w:pPr>
              <w:jc w:val="both"/>
            </w:pPr>
            <w:r w:rsidRPr="00C347E9">
              <w:t>N/A</w:t>
            </w:r>
          </w:p>
        </w:tc>
      </w:tr>
    </w:tbl>
    <w:p w14:paraId="37BBE40A" w14:textId="77777777" w:rsidR="006F75D5" w:rsidRPr="00C347E9" w:rsidRDefault="006F75D5" w:rsidP="006F75D5">
      <w:pPr>
        <w:pStyle w:val="FootnoteText"/>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F677F3" w:rsidRPr="00C347E9" w14:paraId="2656ED47"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E282D19" w14:textId="77777777" w:rsidR="00545A9F" w:rsidRPr="00C347E9" w:rsidRDefault="00545A9F" w:rsidP="006675B5">
            <w:pPr>
              <w:pStyle w:val="HeadingBase"/>
              <w:spacing w:before="0" w:after="0"/>
              <w:rPr>
                <w:sz w:val="24"/>
                <w:szCs w:val="24"/>
              </w:rPr>
            </w:pPr>
            <w:r w:rsidRPr="00C347E9">
              <w:rPr>
                <w:sz w:val="24"/>
                <w:szCs w:val="24"/>
              </w:rPr>
              <w:t>Other Notes</w:t>
            </w:r>
          </w:p>
        </w:tc>
      </w:tr>
      <w:tr w:rsidR="00545A9F" w:rsidRPr="00C347E9" w14:paraId="06BA15F4" w14:textId="77777777" w:rsidTr="006675B5">
        <w:tc>
          <w:tcPr>
            <w:tcW w:w="9773" w:type="dxa"/>
            <w:tcBorders>
              <w:top w:val="single" w:sz="6" w:space="0" w:color="auto"/>
              <w:left w:val="single" w:sz="6" w:space="0" w:color="auto"/>
              <w:bottom w:val="single" w:sz="6" w:space="0" w:color="auto"/>
              <w:right w:val="single" w:sz="6" w:space="0" w:color="auto"/>
            </w:tcBorders>
          </w:tcPr>
          <w:p w14:paraId="6FD9846C" w14:textId="3A850DEF" w:rsidR="00545A9F" w:rsidRPr="00C347E9" w:rsidRDefault="00F239AB" w:rsidP="006675B5">
            <w:pPr>
              <w:tabs>
                <w:tab w:val="clear" w:pos="794"/>
                <w:tab w:val="clear" w:pos="1191"/>
                <w:tab w:val="clear" w:pos="1588"/>
                <w:tab w:val="clear" w:pos="1985"/>
                <w:tab w:val="left" w:pos="720"/>
              </w:tabs>
              <w:overflowPunct/>
              <w:autoSpaceDE/>
              <w:autoSpaceDN/>
              <w:adjustRightInd/>
              <w:spacing w:after="60"/>
              <w:textAlignment w:val="auto"/>
              <w:rPr>
                <w:szCs w:val="24"/>
              </w:rPr>
            </w:pPr>
            <w:r w:rsidRPr="00C347E9">
              <w:rPr>
                <w:szCs w:val="24"/>
              </w:rPr>
              <w:t>N/A</w:t>
            </w:r>
          </w:p>
        </w:tc>
      </w:tr>
    </w:tbl>
    <w:p w14:paraId="2BE8E8B7" w14:textId="77777777" w:rsidR="00545A9F" w:rsidRPr="00C347E9" w:rsidRDefault="00545A9F" w:rsidP="00BC2010">
      <w:pPr>
        <w:rPr>
          <w:b/>
        </w:rPr>
      </w:pPr>
    </w:p>
    <w:p w14:paraId="21347B5D" w14:textId="77777777" w:rsidR="00BB09E8" w:rsidRPr="00C347E9" w:rsidRDefault="00BB09E8" w:rsidP="00BB09E8">
      <w:pPr>
        <w:tabs>
          <w:tab w:val="clear" w:pos="794"/>
          <w:tab w:val="clear" w:pos="1191"/>
          <w:tab w:val="clear" w:pos="1588"/>
          <w:tab w:val="clear" w:pos="1985"/>
        </w:tabs>
        <w:spacing w:before="0" w:after="160" w:line="259" w:lineRule="auto"/>
        <w:jc w:val="center"/>
      </w:pPr>
      <w:r w:rsidRPr="00C347E9">
        <w:t>_______________________</w:t>
      </w:r>
    </w:p>
    <w:p w14:paraId="756D722D" w14:textId="77777777" w:rsidR="003D5F48" w:rsidRPr="00C347E9" w:rsidRDefault="008518CF" w:rsidP="00631AFC">
      <w:pPr>
        <w:tabs>
          <w:tab w:val="clear" w:pos="794"/>
          <w:tab w:val="clear" w:pos="1191"/>
          <w:tab w:val="clear" w:pos="1588"/>
          <w:tab w:val="clear" w:pos="1985"/>
        </w:tabs>
        <w:spacing w:before="0" w:after="160" w:line="259" w:lineRule="auto"/>
        <w:jc w:val="right"/>
        <w:outlineLvl w:val="0"/>
        <w:rPr>
          <w:b/>
          <w:szCs w:val="24"/>
        </w:rPr>
      </w:pPr>
      <w:r w:rsidRPr="00C347E9">
        <w:rPr>
          <w:b/>
        </w:rPr>
        <w:br w:type="page"/>
      </w:r>
      <w:r w:rsidR="003D5F48" w:rsidRPr="00C347E9">
        <w:rPr>
          <w:b/>
          <w:szCs w:val="24"/>
        </w:rPr>
        <w:lastRenderedPageBreak/>
        <w:t>Appendix 1</w:t>
      </w:r>
    </w:p>
    <w:p w14:paraId="02C22EEC" w14:textId="5B744AA1" w:rsidR="003D5F48" w:rsidRPr="00C347E9" w:rsidRDefault="003D5F48" w:rsidP="00631AFC">
      <w:pPr>
        <w:tabs>
          <w:tab w:val="clear" w:pos="794"/>
          <w:tab w:val="clear" w:pos="1191"/>
          <w:tab w:val="clear" w:pos="1588"/>
          <w:tab w:val="clear" w:pos="1985"/>
        </w:tabs>
        <w:spacing w:before="0" w:after="160" w:line="259" w:lineRule="auto"/>
        <w:jc w:val="center"/>
        <w:outlineLvl w:val="0"/>
        <w:rPr>
          <w:b/>
          <w:szCs w:val="24"/>
        </w:rPr>
      </w:pPr>
      <w:r w:rsidRPr="00C347E9">
        <w:rPr>
          <w:b/>
          <w:szCs w:val="24"/>
        </w:rPr>
        <w:t xml:space="preserve">Domains </w:t>
      </w:r>
      <w:r w:rsidR="00F926AC" w:rsidRPr="00C347E9">
        <w:rPr>
          <w:b/>
          <w:szCs w:val="24"/>
        </w:rPr>
        <w:t xml:space="preserve">and subdomains </w:t>
      </w:r>
      <w:r w:rsidRPr="00C347E9">
        <w:rPr>
          <w:b/>
          <w:szCs w:val="24"/>
        </w:rPr>
        <w:t>for use cases categorization</w:t>
      </w:r>
    </w:p>
    <w:p w14:paraId="4624FF6B" w14:textId="011D6F71" w:rsidR="003D5F48" w:rsidRPr="00C347E9" w:rsidRDefault="003D5F48" w:rsidP="003D5F48">
      <w:pPr>
        <w:tabs>
          <w:tab w:val="clear" w:pos="794"/>
          <w:tab w:val="clear" w:pos="1191"/>
          <w:tab w:val="clear" w:pos="1588"/>
          <w:tab w:val="clear" w:pos="1985"/>
        </w:tabs>
        <w:overflowPunct/>
        <w:autoSpaceDE/>
        <w:autoSpaceDN/>
        <w:adjustRightInd/>
        <w:spacing w:before="0" w:after="240"/>
        <w:textAlignment w:val="auto"/>
        <w:rPr>
          <w:b/>
          <w:szCs w:val="24"/>
          <w:lang w:val="en-US"/>
        </w:rPr>
      </w:pPr>
      <w:r w:rsidRPr="00C347E9">
        <w:rPr>
          <w:b/>
        </w:rPr>
        <w:t>Vertical</w:t>
      </w:r>
      <w:r w:rsidRPr="00C347E9">
        <w:rPr>
          <w:lang w:val="en-US"/>
        </w:rPr>
        <w:t>:</w:t>
      </w:r>
    </w:p>
    <w:p w14:paraId="146788C9" w14:textId="77777777" w:rsidR="003D5F48" w:rsidRPr="00C347E9" w:rsidRDefault="003D5F48" w:rsidP="003D5F48">
      <w:pPr>
        <w:pStyle w:val="ListParagraph"/>
        <w:numPr>
          <w:ilvl w:val="0"/>
          <w:numId w:val="19"/>
        </w:numPr>
        <w:spacing w:before="0" w:after="160" w:line="276" w:lineRule="auto"/>
      </w:pPr>
      <w:r w:rsidRPr="00C347E9">
        <w:t>Finance</w:t>
      </w:r>
    </w:p>
    <w:p w14:paraId="62F7437C" w14:textId="77777777" w:rsidR="003D5F48" w:rsidRPr="00C347E9" w:rsidRDefault="003D5F48" w:rsidP="003D5F48">
      <w:pPr>
        <w:pStyle w:val="ListParagraph"/>
        <w:numPr>
          <w:ilvl w:val="1"/>
          <w:numId w:val="19"/>
        </w:numPr>
        <w:spacing w:line="276" w:lineRule="auto"/>
        <w:jc w:val="both"/>
      </w:pPr>
      <w:r w:rsidRPr="00C347E9">
        <w:t>Financial management &amp; accounting</w:t>
      </w:r>
    </w:p>
    <w:p w14:paraId="42E4DC4A" w14:textId="77777777" w:rsidR="003D5F48" w:rsidRPr="00C347E9" w:rsidRDefault="003D5F48" w:rsidP="003D5F48">
      <w:pPr>
        <w:pStyle w:val="ListParagraph"/>
        <w:numPr>
          <w:ilvl w:val="1"/>
          <w:numId w:val="19"/>
        </w:numPr>
        <w:spacing w:line="276" w:lineRule="auto"/>
        <w:jc w:val="both"/>
      </w:pPr>
      <w:r w:rsidRPr="00C347E9">
        <w:t xml:space="preserve">International &amp; interbank payments </w:t>
      </w:r>
    </w:p>
    <w:p w14:paraId="60E3E077" w14:textId="77777777" w:rsidR="003D5F48" w:rsidRPr="00C347E9" w:rsidRDefault="003D5F48" w:rsidP="003D5F48">
      <w:pPr>
        <w:pStyle w:val="ListParagraph"/>
        <w:numPr>
          <w:ilvl w:val="1"/>
          <w:numId w:val="19"/>
        </w:numPr>
        <w:spacing w:line="276" w:lineRule="auto"/>
        <w:jc w:val="both"/>
      </w:pPr>
      <w:r w:rsidRPr="00C347E9">
        <w:rPr>
          <w:lang w:val="en-US"/>
        </w:rPr>
        <w:t>Clearing</w:t>
      </w:r>
      <w:r w:rsidRPr="00C347E9">
        <w:t xml:space="preserve"> and settlement</w:t>
      </w:r>
    </w:p>
    <w:p w14:paraId="2127306A" w14:textId="77777777" w:rsidR="003D5F48" w:rsidRPr="00C347E9" w:rsidRDefault="003D5F48" w:rsidP="003D5F48">
      <w:pPr>
        <w:pStyle w:val="ListParagraph"/>
        <w:numPr>
          <w:ilvl w:val="1"/>
          <w:numId w:val="19"/>
        </w:numPr>
        <w:spacing w:line="276" w:lineRule="auto"/>
        <w:jc w:val="both"/>
      </w:pPr>
      <w:r w:rsidRPr="00C347E9">
        <w:t>Reduction of Fraud</w:t>
      </w:r>
    </w:p>
    <w:p w14:paraId="77791DA8" w14:textId="77777777" w:rsidR="003D5F48" w:rsidRPr="00C347E9" w:rsidRDefault="003D5F48" w:rsidP="003D5F48">
      <w:pPr>
        <w:pStyle w:val="ListParagraph"/>
        <w:numPr>
          <w:ilvl w:val="1"/>
          <w:numId w:val="19"/>
        </w:numPr>
        <w:spacing w:line="276" w:lineRule="auto"/>
        <w:jc w:val="both"/>
      </w:pPr>
      <w:r w:rsidRPr="00C347E9">
        <w:t>Financial messaging</w:t>
      </w:r>
    </w:p>
    <w:p w14:paraId="7C73BD59" w14:textId="77777777" w:rsidR="003D5F48" w:rsidRPr="00C347E9" w:rsidRDefault="003D5F48" w:rsidP="003D5F48">
      <w:pPr>
        <w:pStyle w:val="ListParagraph"/>
        <w:numPr>
          <w:ilvl w:val="1"/>
          <w:numId w:val="19"/>
        </w:numPr>
        <w:spacing w:line="276" w:lineRule="auto"/>
        <w:jc w:val="both"/>
      </w:pPr>
      <w:r w:rsidRPr="00C347E9">
        <w:t>Asset lifecycles and history</w:t>
      </w:r>
    </w:p>
    <w:p w14:paraId="7F340154" w14:textId="77777777" w:rsidR="003D5F48" w:rsidRPr="00C347E9" w:rsidRDefault="003D5F48" w:rsidP="003D5F48">
      <w:pPr>
        <w:pStyle w:val="ListParagraph"/>
        <w:numPr>
          <w:ilvl w:val="1"/>
          <w:numId w:val="19"/>
        </w:numPr>
        <w:spacing w:line="276" w:lineRule="auto"/>
        <w:jc w:val="both"/>
      </w:pPr>
      <w:r w:rsidRPr="00C347E9">
        <w:t>Trade finance</w:t>
      </w:r>
    </w:p>
    <w:p w14:paraId="0923F96B" w14:textId="77777777" w:rsidR="003D5F48" w:rsidRPr="00C347E9" w:rsidRDefault="003D5F48" w:rsidP="003D5F48">
      <w:pPr>
        <w:pStyle w:val="ListParagraph"/>
        <w:numPr>
          <w:ilvl w:val="1"/>
          <w:numId w:val="19"/>
        </w:numPr>
        <w:spacing w:line="276" w:lineRule="auto"/>
        <w:jc w:val="both"/>
      </w:pPr>
      <w:r w:rsidRPr="00C347E9">
        <w:t>Regulatory compliance &amp; audit</w:t>
      </w:r>
    </w:p>
    <w:p w14:paraId="442421C3" w14:textId="77777777" w:rsidR="003D5F48" w:rsidRPr="00C347E9" w:rsidRDefault="003D5F48" w:rsidP="003D5F48">
      <w:pPr>
        <w:pStyle w:val="ListParagraph"/>
        <w:numPr>
          <w:ilvl w:val="1"/>
          <w:numId w:val="19"/>
        </w:numPr>
        <w:spacing w:line="276" w:lineRule="auto"/>
        <w:jc w:val="both"/>
      </w:pPr>
      <w:r w:rsidRPr="00C347E9">
        <w:t>AML/KYC</w:t>
      </w:r>
    </w:p>
    <w:p w14:paraId="39300FE8" w14:textId="77777777" w:rsidR="003D5F48" w:rsidRPr="00C347E9" w:rsidRDefault="003D5F48" w:rsidP="003D5F48">
      <w:pPr>
        <w:pStyle w:val="ListParagraph"/>
        <w:numPr>
          <w:ilvl w:val="1"/>
          <w:numId w:val="19"/>
        </w:numPr>
        <w:spacing w:line="276" w:lineRule="auto"/>
        <w:jc w:val="both"/>
      </w:pPr>
      <w:r w:rsidRPr="00C347E9">
        <w:t>Insurance</w:t>
      </w:r>
    </w:p>
    <w:p w14:paraId="03DEF780" w14:textId="77777777" w:rsidR="003D5F48" w:rsidRPr="00C347E9" w:rsidRDefault="003D5F48" w:rsidP="003D5F48">
      <w:pPr>
        <w:pStyle w:val="ListParagraph"/>
        <w:numPr>
          <w:ilvl w:val="1"/>
          <w:numId w:val="19"/>
        </w:numPr>
        <w:spacing w:line="276" w:lineRule="auto"/>
        <w:jc w:val="both"/>
      </w:pPr>
      <w:r w:rsidRPr="00C347E9">
        <w:t>Peer-to-peer transactions</w:t>
      </w:r>
    </w:p>
    <w:p w14:paraId="1BC9902A" w14:textId="77777777" w:rsidR="003D5F48" w:rsidRPr="00C347E9" w:rsidRDefault="003D5F48" w:rsidP="003D5F48">
      <w:pPr>
        <w:pStyle w:val="ListParagraph"/>
        <w:numPr>
          <w:ilvl w:val="0"/>
          <w:numId w:val="19"/>
        </w:numPr>
        <w:spacing w:before="0" w:after="160" w:line="276" w:lineRule="auto"/>
      </w:pPr>
      <w:r w:rsidRPr="00C347E9">
        <w:t>Healthcare</w:t>
      </w:r>
    </w:p>
    <w:p w14:paraId="5A4EE2F3" w14:textId="0E17DF3D" w:rsidR="00D23B0F" w:rsidRPr="00C347E9" w:rsidRDefault="00D23B0F" w:rsidP="00D23B0F">
      <w:pPr>
        <w:pStyle w:val="ListParagraph"/>
        <w:numPr>
          <w:ilvl w:val="1"/>
          <w:numId w:val="19"/>
        </w:numPr>
        <w:spacing w:before="0" w:after="160" w:line="276" w:lineRule="auto"/>
      </w:pPr>
      <w:r w:rsidRPr="00C347E9">
        <w:t>Pharma</w:t>
      </w:r>
    </w:p>
    <w:p w14:paraId="1F655919" w14:textId="4270849A" w:rsidR="00D23B0F" w:rsidRPr="00C347E9" w:rsidRDefault="00D23B0F" w:rsidP="00D23B0F">
      <w:pPr>
        <w:pStyle w:val="ListParagraph"/>
        <w:numPr>
          <w:ilvl w:val="1"/>
          <w:numId w:val="19"/>
        </w:numPr>
        <w:spacing w:before="0" w:after="160" w:line="276" w:lineRule="auto"/>
      </w:pPr>
      <w:r w:rsidRPr="00C347E9">
        <w:t>Biotechnology</w:t>
      </w:r>
    </w:p>
    <w:p w14:paraId="44DBE1C1" w14:textId="719BD977" w:rsidR="00D23B0F" w:rsidRPr="00C347E9" w:rsidRDefault="00D23B0F" w:rsidP="00D23B0F">
      <w:pPr>
        <w:pStyle w:val="ListParagraph"/>
        <w:numPr>
          <w:ilvl w:val="1"/>
          <w:numId w:val="19"/>
        </w:numPr>
        <w:spacing w:before="0" w:after="160" w:line="276" w:lineRule="auto"/>
      </w:pPr>
      <w:r w:rsidRPr="00C347E9">
        <w:t xml:space="preserve">Medicine </w:t>
      </w:r>
    </w:p>
    <w:p w14:paraId="5782A3DC" w14:textId="1ACB2E4F" w:rsidR="003D5F48" w:rsidRPr="00C347E9" w:rsidRDefault="0019733A" w:rsidP="003D5F48">
      <w:pPr>
        <w:pStyle w:val="ListParagraph"/>
        <w:numPr>
          <w:ilvl w:val="0"/>
          <w:numId w:val="19"/>
        </w:numPr>
        <w:spacing w:before="0" w:after="160" w:line="276" w:lineRule="auto"/>
      </w:pPr>
      <w:r w:rsidRPr="00C347E9">
        <w:t>Industries</w:t>
      </w:r>
    </w:p>
    <w:p w14:paraId="7D4BD9CB" w14:textId="61EF2C31" w:rsidR="00D23B0F" w:rsidRPr="00C347E9" w:rsidRDefault="00D23B0F" w:rsidP="00D23B0F">
      <w:pPr>
        <w:pStyle w:val="ListParagraph"/>
        <w:numPr>
          <w:ilvl w:val="1"/>
          <w:numId w:val="19"/>
        </w:numPr>
        <w:spacing w:before="0" w:after="160" w:line="276" w:lineRule="auto"/>
      </w:pPr>
      <w:r w:rsidRPr="00C347E9">
        <w:t>Manufacturing</w:t>
      </w:r>
    </w:p>
    <w:p w14:paraId="2F7F3FEC" w14:textId="61DA63F6" w:rsidR="00D23B0F" w:rsidRPr="00C347E9" w:rsidRDefault="00D23B0F" w:rsidP="00D23B0F">
      <w:pPr>
        <w:pStyle w:val="ListParagraph"/>
        <w:numPr>
          <w:ilvl w:val="1"/>
          <w:numId w:val="19"/>
        </w:numPr>
        <w:spacing w:before="0" w:after="160" w:line="276" w:lineRule="auto"/>
      </w:pPr>
      <w:r w:rsidRPr="00C347E9">
        <w:t>Energy</w:t>
      </w:r>
    </w:p>
    <w:p w14:paraId="3FC41EB2" w14:textId="4A52D3A0" w:rsidR="00D23B0F" w:rsidRPr="00C347E9" w:rsidRDefault="00D23B0F" w:rsidP="00D23B0F">
      <w:pPr>
        <w:pStyle w:val="ListParagraph"/>
        <w:numPr>
          <w:ilvl w:val="1"/>
          <w:numId w:val="19"/>
        </w:numPr>
        <w:spacing w:before="0" w:after="160" w:line="276" w:lineRule="auto"/>
      </w:pPr>
      <w:r w:rsidRPr="00C347E9">
        <w:t>Chemical</w:t>
      </w:r>
    </w:p>
    <w:p w14:paraId="31EA6D3E" w14:textId="096D9FFF" w:rsidR="00C87722" w:rsidRPr="00C347E9" w:rsidRDefault="00C87722" w:rsidP="00D23B0F">
      <w:pPr>
        <w:pStyle w:val="ListParagraph"/>
        <w:numPr>
          <w:ilvl w:val="1"/>
          <w:numId w:val="19"/>
        </w:numPr>
        <w:spacing w:before="0" w:after="160" w:line="276" w:lineRule="auto"/>
      </w:pPr>
      <w:r w:rsidRPr="00C347E9">
        <w:t>Retail</w:t>
      </w:r>
    </w:p>
    <w:p w14:paraId="380FAC59" w14:textId="4C53AEB8" w:rsidR="00BE021D" w:rsidRPr="00C347E9" w:rsidRDefault="00BE021D" w:rsidP="00D23B0F">
      <w:pPr>
        <w:pStyle w:val="ListParagraph"/>
        <w:numPr>
          <w:ilvl w:val="1"/>
          <w:numId w:val="19"/>
        </w:numPr>
        <w:spacing w:before="0" w:after="160" w:line="276" w:lineRule="auto"/>
      </w:pPr>
      <w:r w:rsidRPr="00C347E9">
        <w:t>Real estate</w:t>
      </w:r>
    </w:p>
    <w:p w14:paraId="76878FE8" w14:textId="49A8B2FD" w:rsidR="008B6F4C" w:rsidRPr="00C347E9" w:rsidRDefault="008B6F4C" w:rsidP="00D23B0F">
      <w:pPr>
        <w:pStyle w:val="ListParagraph"/>
        <w:numPr>
          <w:ilvl w:val="1"/>
          <w:numId w:val="19"/>
        </w:numPr>
        <w:spacing w:before="0" w:after="160" w:line="276" w:lineRule="auto"/>
      </w:pPr>
      <w:r w:rsidRPr="00C347E9">
        <w:t>IT and telco</w:t>
      </w:r>
    </w:p>
    <w:p w14:paraId="475A2451" w14:textId="1EA0D7C4" w:rsidR="00B04AA4" w:rsidRPr="00C347E9" w:rsidRDefault="00B04AA4" w:rsidP="006E408C">
      <w:pPr>
        <w:pStyle w:val="ListParagraph"/>
        <w:numPr>
          <w:ilvl w:val="1"/>
          <w:numId w:val="19"/>
        </w:numPr>
        <w:spacing w:before="0" w:after="160" w:line="276" w:lineRule="auto"/>
      </w:pPr>
      <w:r w:rsidRPr="00C347E9">
        <w:t>Supply chain management</w:t>
      </w:r>
    </w:p>
    <w:p w14:paraId="7FBC4365" w14:textId="2A9FC352" w:rsidR="0019733A" w:rsidRPr="00C347E9" w:rsidRDefault="0019733A" w:rsidP="006E408C">
      <w:pPr>
        <w:pStyle w:val="ListParagraph"/>
        <w:numPr>
          <w:ilvl w:val="1"/>
          <w:numId w:val="19"/>
        </w:numPr>
        <w:spacing w:before="0" w:after="160" w:line="276" w:lineRule="auto"/>
      </w:pPr>
      <w:r w:rsidRPr="00C347E9">
        <w:t>Transportation</w:t>
      </w:r>
    </w:p>
    <w:p w14:paraId="16896745" w14:textId="55450AF8" w:rsidR="00577E7B" w:rsidRPr="00C347E9" w:rsidRDefault="00577E7B" w:rsidP="006E408C">
      <w:pPr>
        <w:pStyle w:val="ListParagraph"/>
        <w:numPr>
          <w:ilvl w:val="1"/>
          <w:numId w:val="19"/>
        </w:numPr>
        <w:spacing w:before="0" w:after="160" w:line="276" w:lineRule="auto"/>
      </w:pPr>
      <w:r w:rsidRPr="00C347E9">
        <w:t>Agriculture</w:t>
      </w:r>
    </w:p>
    <w:p w14:paraId="3C72B237" w14:textId="77777777" w:rsidR="003D5F48" w:rsidRPr="00C347E9" w:rsidRDefault="003D5F48" w:rsidP="003D5F48">
      <w:pPr>
        <w:pStyle w:val="ListParagraph"/>
        <w:numPr>
          <w:ilvl w:val="0"/>
          <w:numId w:val="19"/>
        </w:numPr>
        <w:spacing w:before="0" w:after="160" w:line="276" w:lineRule="auto"/>
      </w:pPr>
      <w:r w:rsidRPr="00C347E9">
        <w:t>Government and public sector</w:t>
      </w:r>
    </w:p>
    <w:p w14:paraId="172BADF7" w14:textId="77777777" w:rsidR="003D5F48" w:rsidRPr="00C347E9" w:rsidRDefault="003D5F48" w:rsidP="003D5F48">
      <w:pPr>
        <w:pStyle w:val="ListParagraph"/>
        <w:numPr>
          <w:ilvl w:val="1"/>
          <w:numId w:val="19"/>
        </w:numPr>
        <w:spacing w:line="276" w:lineRule="auto"/>
        <w:jc w:val="both"/>
      </w:pPr>
      <w:r w:rsidRPr="00C347E9">
        <w:t>Taxes</w:t>
      </w:r>
    </w:p>
    <w:p w14:paraId="01BDA93D" w14:textId="77777777" w:rsidR="003D5F48" w:rsidRPr="00C347E9" w:rsidRDefault="003D5F48" w:rsidP="003D5F48">
      <w:pPr>
        <w:pStyle w:val="ListParagraph"/>
        <w:numPr>
          <w:ilvl w:val="1"/>
          <w:numId w:val="19"/>
        </w:numPr>
        <w:spacing w:line="276" w:lineRule="auto"/>
        <w:jc w:val="both"/>
      </w:pPr>
      <w:r w:rsidRPr="00C347E9">
        <w:t>Government and non-profit transparency</w:t>
      </w:r>
    </w:p>
    <w:p w14:paraId="641227BB" w14:textId="77777777" w:rsidR="003D5F48" w:rsidRPr="00C347E9" w:rsidRDefault="003D5F48" w:rsidP="003D5F48">
      <w:pPr>
        <w:pStyle w:val="ListParagraph"/>
        <w:numPr>
          <w:ilvl w:val="1"/>
          <w:numId w:val="19"/>
        </w:numPr>
        <w:spacing w:line="276" w:lineRule="auto"/>
        <w:jc w:val="both"/>
      </w:pPr>
      <w:r w:rsidRPr="00C347E9">
        <w:t>Legislation, compliance &amp; regulatory oversight</w:t>
      </w:r>
    </w:p>
    <w:p w14:paraId="5D1DFE57" w14:textId="37D80B88" w:rsidR="006E408C" w:rsidRPr="00C347E9" w:rsidRDefault="006E408C" w:rsidP="006E408C">
      <w:pPr>
        <w:pStyle w:val="ListParagraph"/>
        <w:numPr>
          <w:ilvl w:val="1"/>
          <w:numId w:val="19"/>
        </w:numPr>
        <w:spacing w:before="0" w:after="160" w:line="276" w:lineRule="auto"/>
      </w:pPr>
      <w:r w:rsidRPr="00C347E9">
        <w:rPr>
          <w:lang w:val="en-US"/>
        </w:rPr>
        <w:t>Voting</w:t>
      </w:r>
    </w:p>
    <w:p w14:paraId="763F2497" w14:textId="630378FC" w:rsidR="006E408C" w:rsidRPr="00C347E9" w:rsidRDefault="006E408C" w:rsidP="006E408C">
      <w:pPr>
        <w:pStyle w:val="ListParagraph"/>
        <w:numPr>
          <w:ilvl w:val="1"/>
          <w:numId w:val="19"/>
        </w:numPr>
        <w:spacing w:before="0" w:after="160" w:line="276" w:lineRule="auto"/>
      </w:pPr>
      <w:r w:rsidRPr="00C347E9">
        <w:t>Taxation and customs</w:t>
      </w:r>
    </w:p>
    <w:p w14:paraId="67FED4FE" w14:textId="54C2AF73" w:rsidR="008B6F4C" w:rsidRPr="00C347E9" w:rsidRDefault="008B6F4C" w:rsidP="00AD4C96">
      <w:pPr>
        <w:pStyle w:val="ListParagraph"/>
        <w:numPr>
          <w:ilvl w:val="1"/>
          <w:numId w:val="19"/>
        </w:numPr>
        <w:spacing w:before="0" w:after="160" w:line="276" w:lineRule="auto"/>
      </w:pPr>
      <w:r w:rsidRPr="00C347E9">
        <w:t>Intellectual property management</w:t>
      </w:r>
    </w:p>
    <w:p w14:paraId="4BD1A312" w14:textId="77A3B193" w:rsidR="00577E7B" w:rsidRPr="00C347E9" w:rsidRDefault="00577E7B" w:rsidP="00AD4C96">
      <w:pPr>
        <w:pStyle w:val="ListParagraph"/>
        <w:numPr>
          <w:ilvl w:val="1"/>
          <w:numId w:val="19"/>
        </w:numPr>
        <w:spacing w:before="0" w:after="160" w:line="276" w:lineRule="auto"/>
      </w:pPr>
      <w:r w:rsidRPr="00C347E9">
        <w:t>Land Registries</w:t>
      </w:r>
    </w:p>
    <w:p w14:paraId="1387D283" w14:textId="6148E437" w:rsidR="003D5F48" w:rsidRPr="00C347E9" w:rsidRDefault="003D5F48" w:rsidP="003D5F48">
      <w:pPr>
        <w:spacing w:before="0" w:after="240"/>
        <w:ind w:left="360"/>
        <w:rPr>
          <w:lang w:val="en-US"/>
        </w:rPr>
      </w:pPr>
      <w:r w:rsidRPr="00C347E9">
        <w:rPr>
          <w:b/>
        </w:rPr>
        <w:t>Horizontal</w:t>
      </w:r>
      <w:r w:rsidRPr="00C347E9">
        <w:rPr>
          <w:lang w:val="en-US"/>
        </w:rPr>
        <w:t>:</w:t>
      </w:r>
    </w:p>
    <w:p w14:paraId="5CA3A941" w14:textId="77777777" w:rsidR="003D5F48" w:rsidRPr="00C347E9" w:rsidRDefault="003D5F48" w:rsidP="003D5F48">
      <w:pPr>
        <w:pStyle w:val="ListParagraph"/>
        <w:numPr>
          <w:ilvl w:val="0"/>
          <w:numId w:val="29"/>
        </w:numPr>
        <w:spacing w:before="0" w:after="160" w:line="276" w:lineRule="auto"/>
      </w:pPr>
      <w:r w:rsidRPr="00C347E9">
        <w:t>Identity Management</w:t>
      </w:r>
    </w:p>
    <w:p w14:paraId="0A1002C5" w14:textId="76F49B7D" w:rsidR="0077600C" w:rsidRPr="00C347E9" w:rsidRDefault="0077600C" w:rsidP="003D5F48">
      <w:pPr>
        <w:pStyle w:val="ListParagraph"/>
        <w:numPr>
          <w:ilvl w:val="0"/>
          <w:numId w:val="29"/>
        </w:numPr>
        <w:spacing w:before="0" w:after="160" w:line="276" w:lineRule="auto"/>
      </w:pPr>
      <w:r w:rsidRPr="00C347E9">
        <w:t>Security Management</w:t>
      </w:r>
    </w:p>
    <w:p w14:paraId="2347076D" w14:textId="20FE01C6" w:rsidR="0077600C" w:rsidRPr="00C347E9" w:rsidRDefault="0077600C" w:rsidP="0077600C">
      <w:pPr>
        <w:pStyle w:val="ListParagraph"/>
        <w:numPr>
          <w:ilvl w:val="1"/>
          <w:numId w:val="29"/>
        </w:numPr>
        <w:spacing w:before="0" w:after="160" w:line="276" w:lineRule="auto"/>
      </w:pPr>
      <w:r w:rsidRPr="00C347E9">
        <w:t>Public Key Infrastructure</w:t>
      </w:r>
    </w:p>
    <w:p w14:paraId="72654CE9" w14:textId="33447DEE" w:rsidR="0077600C" w:rsidRPr="00C347E9" w:rsidRDefault="0077600C" w:rsidP="003D5F48">
      <w:pPr>
        <w:pStyle w:val="ListParagraph"/>
        <w:numPr>
          <w:ilvl w:val="0"/>
          <w:numId w:val="29"/>
        </w:numPr>
        <w:spacing w:line="276" w:lineRule="auto"/>
        <w:jc w:val="both"/>
      </w:pPr>
      <w:r w:rsidRPr="00C347E9">
        <w:lastRenderedPageBreak/>
        <w:t>Internet of Things</w:t>
      </w:r>
    </w:p>
    <w:p w14:paraId="21323A83" w14:textId="1F595C38" w:rsidR="00BB09E8" w:rsidRPr="00C347E9" w:rsidRDefault="003D5F48" w:rsidP="0077600C">
      <w:pPr>
        <w:pStyle w:val="ListParagraph"/>
        <w:numPr>
          <w:ilvl w:val="0"/>
          <w:numId w:val="29"/>
        </w:numPr>
        <w:spacing w:line="276" w:lineRule="auto"/>
        <w:jc w:val="both"/>
      </w:pPr>
      <w:r w:rsidRPr="00C347E9">
        <w:t xml:space="preserve">Data </w:t>
      </w:r>
      <w:r w:rsidR="00A625FA" w:rsidRPr="00C347E9">
        <w:rPr>
          <w:lang w:val="en-US"/>
        </w:rPr>
        <w:t xml:space="preserve">processing, storage and </w:t>
      </w:r>
      <w:r w:rsidR="003A75A1" w:rsidRPr="00C347E9">
        <w:t>management</w:t>
      </w:r>
      <w:r w:rsidR="003A75A1" w:rsidRPr="00C347E9">
        <w:rPr>
          <w:lang w:val="en-US"/>
        </w:rPr>
        <w:t xml:space="preserve"> </w:t>
      </w:r>
    </w:p>
    <w:p w14:paraId="47503A75" w14:textId="3B7CAA99" w:rsidR="00A625FA" w:rsidRPr="00C347E9" w:rsidRDefault="00A625FA" w:rsidP="00505F35">
      <w:pPr>
        <w:pStyle w:val="ListParagraph"/>
        <w:numPr>
          <w:ilvl w:val="1"/>
          <w:numId w:val="29"/>
        </w:numPr>
        <w:spacing w:line="276" w:lineRule="auto"/>
        <w:jc w:val="both"/>
      </w:pPr>
      <w:r w:rsidRPr="00C347E9">
        <w:t>Data Validation  (includes provenance)</w:t>
      </w:r>
    </w:p>
    <w:p w14:paraId="52DB18F5" w14:textId="77777777" w:rsidR="007D6CDA" w:rsidRPr="00C347E9" w:rsidRDefault="007D6CDA">
      <w:pPr>
        <w:pStyle w:val="ListParagraph"/>
        <w:numPr>
          <w:ilvl w:val="1"/>
          <w:numId w:val="29"/>
        </w:numPr>
        <w:spacing w:line="276" w:lineRule="auto"/>
        <w:jc w:val="both"/>
      </w:pPr>
    </w:p>
    <w:sectPr w:rsidR="007D6CDA" w:rsidRPr="00C347E9" w:rsidSect="00E521B2">
      <w:headerReference w:type="default" r:id="rId13"/>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1F682" w14:textId="77777777" w:rsidR="005A5841" w:rsidRDefault="005A5841">
      <w:r>
        <w:separator/>
      </w:r>
    </w:p>
  </w:endnote>
  <w:endnote w:type="continuationSeparator" w:id="0">
    <w:p w14:paraId="6BE1FD1A" w14:textId="77777777" w:rsidR="005A5841" w:rsidRDefault="005A5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F3FEFB" w14:textId="77777777" w:rsidR="005A5841" w:rsidRDefault="005A5841">
      <w:r>
        <w:separator/>
      </w:r>
    </w:p>
  </w:footnote>
  <w:footnote w:type="continuationSeparator" w:id="0">
    <w:p w14:paraId="31998C40" w14:textId="77777777" w:rsidR="005A5841" w:rsidRDefault="005A5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9932" w14:textId="04D20CCD" w:rsidR="00E521B2" w:rsidRDefault="000E214B">
    <w:pPr>
      <w:pStyle w:val="Header"/>
    </w:pPr>
    <w:r>
      <w:t xml:space="preserve">- </w:t>
    </w:r>
    <w:r w:rsidR="00E521B2">
      <w:fldChar w:fldCharType="begin"/>
    </w:r>
    <w:r w:rsidR="00E521B2">
      <w:instrText xml:space="preserve"> PAGE \* MERGEFORMAT </w:instrText>
    </w:r>
    <w:r w:rsidR="00E521B2">
      <w:fldChar w:fldCharType="separate"/>
    </w:r>
    <w:r w:rsidR="00684668">
      <w:rPr>
        <w:noProof/>
      </w:rPr>
      <w:t>9</w:t>
    </w:r>
    <w:r w:rsidR="00E521B2">
      <w:rPr>
        <w:noProof/>
      </w:rPr>
      <w:fldChar w:fldCharType="end"/>
    </w:r>
    <w:r>
      <w:t xml:space="preserve"> -</w:t>
    </w:r>
  </w:p>
  <w:p w14:paraId="522BB927" w14:textId="77777777" w:rsidR="00E521B2" w:rsidRDefault="000E214B" w:rsidP="004720C8">
    <w:pPr>
      <w:pStyle w:val="Header"/>
      <w:spacing w:after="240"/>
    </w:pPr>
    <w:r>
      <w:t>DLT-I-0</w:t>
    </w:r>
    <w:r w:rsidR="004720C8">
      <w:t>1</w:t>
    </w:r>
    <w:r>
      <w:t>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FB7037B"/>
    <w:multiLevelType w:val="hybridMultilevel"/>
    <w:tmpl w:val="2FC274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E5541E"/>
    <w:multiLevelType w:val="hybridMultilevel"/>
    <w:tmpl w:val="78B88934"/>
    <w:lvl w:ilvl="0" w:tplc="81146E3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2"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7"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21"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4"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55B64A2"/>
    <w:multiLevelType w:val="hybridMultilevel"/>
    <w:tmpl w:val="2AEAA1CC"/>
    <w:lvl w:ilvl="0" w:tplc="67CC9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20"/>
  </w:num>
  <w:num w:numId="7">
    <w:abstractNumId w:val="18"/>
  </w:num>
  <w:num w:numId="8">
    <w:abstractNumId w:val="13"/>
  </w:num>
  <w:num w:numId="9">
    <w:abstractNumId w:val="14"/>
  </w:num>
  <w:num w:numId="10">
    <w:abstractNumId w:val="4"/>
  </w:num>
  <w:num w:numId="11">
    <w:abstractNumId w:val="10"/>
  </w:num>
  <w:num w:numId="12">
    <w:abstractNumId w:val="17"/>
  </w:num>
  <w:num w:numId="13">
    <w:abstractNumId w:val="1"/>
  </w:num>
  <w:num w:numId="14">
    <w:abstractNumId w:val="21"/>
  </w:num>
  <w:num w:numId="15">
    <w:abstractNumId w:val="9"/>
  </w:num>
  <w:num w:numId="16">
    <w:abstractNumId w:val="19"/>
  </w:num>
  <w:num w:numId="17">
    <w:abstractNumId w:val="25"/>
  </w:num>
  <w:num w:numId="18">
    <w:abstractNumId w:val="2"/>
  </w:num>
  <w:num w:numId="19">
    <w:abstractNumId w:val="12"/>
  </w:num>
  <w:num w:numId="20">
    <w:abstractNumId w:val="24"/>
  </w:num>
  <w:num w:numId="21">
    <w:abstractNumId w:val="11"/>
    <w:lvlOverride w:ilvl="0">
      <w:startOverride w:val="1"/>
    </w:lvlOverride>
  </w:num>
  <w:num w:numId="22">
    <w:abstractNumId w:val="23"/>
    <w:lvlOverride w:ilvl="0">
      <w:startOverride w:val="1"/>
    </w:lvlOverride>
  </w:num>
  <w:num w:numId="23">
    <w:abstractNumId w:val="27"/>
    <w:lvlOverride w:ilvl="0">
      <w:startOverride w:val="1"/>
    </w:lvlOverride>
  </w:num>
  <w:num w:numId="24">
    <w:abstractNumId w:val="16"/>
    <w:lvlOverride w:ilvl="0">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15"/>
  </w:num>
  <w:num w:numId="28">
    <w:abstractNumId w:val="5"/>
  </w:num>
  <w:num w:numId="29">
    <w:abstractNumId w:val="22"/>
  </w:num>
  <w:num w:numId="30">
    <w:abstractNumId w:val="7"/>
  </w:num>
  <w:num w:numId="31">
    <w:abstractNumId w:val="3"/>
  </w:num>
  <w:num w:numId="32">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on Schenker">
    <w15:presenceInfo w15:providerId="AD" w15:userId="S-1-5-21-1961800599-3865154952-4211352054-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1B2E"/>
    <w:rsid w:val="0004067A"/>
    <w:rsid w:val="00041A56"/>
    <w:rsid w:val="00051577"/>
    <w:rsid w:val="00065B27"/>
    <w:rsid w:val="000805BD"/>
    <w:rsid w:val="0009088B"/>
    <w:rsid w:val="00096FAE"/>
    <w:rsid w:val="000A05A7"/>
    <w:rsid w:val="000B4C3C"/>
    <w:rsid w:val="000C06F2"/>
    <w:rsid w:val="000C4582"/>
    <w:rsid w:val="000C55C2"/>
    <w:rsid w:val="000E214B"/>
    <w:rsid w:val="000F7AEA"/>
    <w:rsid w:val="00101393"/>
    <w:rsid w:val="0010591E"/>
    <w:rsid w:val="00114EAA"/>
    <w:rsid w:val="00120AF0"/>
    <w:rsid w:val="001273E3"/>
    <w:rsid w:val="001309A9"/>
    <w:rsid w:val="0014056D"/>
    <w:rsid w:val="00146D8E"/>
    <w:rsid w:val="00147CE0"/>
    <w:rsid w:val="00153A8C"/>
    <w:rsid w:val="00153C4B"/>
    <w:rsid w:val="00162093"/>
    <w:rsid w:val="001628EC"/>
    <w:rsid w:val="001653DE"/>
    <w:rsid w:val="00174585"/>
    <w:rsid w:val="00185EB6"/>
    <w:rsid w:val="00190D96"/>
    <w:rsid w:val="0019733A"/>
    <w:rsid w:val="001A0C95"/>
    <w:rsid w:val="001A2529"/>
    <w:rsid w:val="001B14DD"/>
    <w:rsid w:val="001C0666"/>
    <w:rsid w:val="001C4513"/>
    <w:rsid w:val="001E0CF2"/>
    <w:rsid w:val="001E6F5C"/>
    <w:rsid w:val="001F1156"/>
    <w:rsid w:val="00202BDC"/>
    <w:rsid w:val="00223598"/>
    <w:rsid w:val="00234F11"/>
    <w:rsid w:val="00236C1F"/>
    <w:rsid w:val="00260A8E"/>
    <w:rsid w:val="00281859"/>
    <w:rsid w:val="00283EBB"/>
    <w:rsid w:val="00284B83"/>
    <w:rsid w:val="00297722"/>
    <w:rsid w:val="00304FC6"/>
    <w:rsid w:val="00314892"/>
    <w:rsid w:val="003245D8"/>
    <w:rsid w:val="00334622"/>
    <w:rsid w:val="0034281A"/>
    <w:rsid w:val="00344E4B"/>
    <w:rsid w:val="003452E7"/>
    <w:rsid w:val="00347BF2"/>
    <w:rsid w:val="00364876"/>
    <w:rsid w:val="00383545"/>
    <w:rsid w:val="0038686A"/>
    <w:rsid w:val="003A67A5"/>
    <w:rsid w:val="003A75A1"/>
    <w:rsid w:val="003C0C33"/>
    <w:rsid w:val="003D5F48"/>
    <w:rsid w:val="003E5A8D"/>
    <w:rsid w:val="003E75C9"/>
    <w:rsid w:val="003E7E3A"/>
    <w:rsid w:val="003F63D9"/>
    <w:rsid w:val="00402E0D"/>
    <w:rsid w:val="00403C83"/>
    <w:rsid w:val="00405761"/>
    <w:rsid w:val="004063CC"/>
    <w:rsid w:val="00410FA0"/>
    <w:rsid w:val="004117C1"/>
    <w:rsid w:val="0041413E"/>
    <w:rsid w:val="00430B26"/>
    <w:rsid w:val="004320D2"/>
    <w:rsid w:val="00436EFE"/>
    <w:rsid w:val="00437353"/>
    <w:rsid w:val="00437E6E"/>
    <w:rsid w:val="00443BF2"/>
    <w:rsid w:val="004720C8"/>
    <w:rsid w:val="004812EA"/>
    <w:rsid w:val="0048535D"/>
    <w:rsid w:val="00490078"/>
    <w:rsid w:val="004A4E8E"/>
    <w:rsid w:val="004B4212"/>
    <w:rsid w:val="004B7962"/>
    <w:rsid w:val="004F00D0"/>
    <w:rsid w:val="004F1208"/>
    <w:rsid w:val="004F3248"/>
    <w:rsid w:val="004F4C21"/>
    <w:rsid w:val="00503347"/>
    <w:rsid w:val="00505F35"/>
    <w:rsid w:val="00506EF8"/>
    <w:rsid w:val="00507730"/>
    <w:rsid w:val="00507D8E"/>
    <w:rsid w:val="005205F0"/>
    <w:rsid w:val="0053242E"/>
    <w:rsid w:val="005446A3"/>
    <w:rsid w:val="00545A9F"/>
    <w:rsid w:val="0056055D"/>
    <w:rsid w:val="00564660"/>
    <w:rsid w:val="00565D1B"/>
    <w:rsid w:val="00572416"/>
    <w:rsid w:val="00575624"/>
    <w:rsid w:val="00577E7B"/>
    <w:rsid w:val="005838A9"/>
    <w:rsid w:val="00590D0B"/>
    <w:rsid w:val="00591290"/>
    <w:rsid w:val="00594808"/>
    <w:rsid w:val="005A3271"/>
    <w:rsid w:val="005A41CF"/>
    <w:rsid w:val="005A5841"/>
    <w:rsid w:val="005A6DA7"/>
    <w:rsid w:val="005C4172"/>
    <w:rsid w:val="005C49E0"/>
    <w:rsid w:val="005D37BB"/>
    <w:rsid w:val="005E3993"/>
    <w:rsid w:val="005E461B"/>
    <w:rsid w:val="005E4CF3"/>
    <w:rsid w:val="005F7BE0"/>
    <w:rsid w:val="00621288"/>
    <w:rsid w:val="00631AFC"/>
    <w:rsid w:val="00631D2F"/>
    <w:rsid w:val="00655F40"/>
    <w:rsid w:val="00656FA0"/>
    <w:rsid w:val="006579A1"/>
    <w:rsid w:val="00662904"/>
    <w:rsid w:val="00665E8F"/>
    <w:rsid w:val="00684668"/>
    <w:rsid w:val="0069181D"/>
    <w:rsid w:val="006A389E"/>
    <w:rsid w:val="006C40B5"/>
    <w:rsid w:val="006C6D5C"/>
    <w:rsid w:val="006D54D3"/>
    <w:rsid w:val="006E408C"/>
    <w:rsid w:val="006F1E21"/>
    <w:rsid w:val="006F4CCD"/>
    <w:rsid w:val="006F4E93"/>
    <w:rsid w:val="006F75D5"/>
    <w:rsid w:val="00723CA6"/>
    <w:rsid w:val="007315EF"/>
    <w:rsid w:val="0074301B"/>
    <w:rsid w:val="00746ECF"/>
    <w:rsid w:val="00750FCC"/>
    <w:rsid w:val="007627C3"/>
    <w:rsid w:val="00770E19"/>
    <w:rsid w:val="0077600C"/>
    <w:rsid w:val="00794B40"/>
    <w:rsid w:val="00796DB7"/>
    <w:rsid w:val="007B41F8"/>
    <w:rsid w:val="007C7D30"/>
    <w:rsid w:val="007D07CE"/>
    <w:rsid w:val="007D6CDA"/>
    <w:rsid w:val="007F208A"/>
    <w:rsid w:val="007F5C23"/>
    <w:rsid w:val="008306A0"/>
    <w:rsid w:val="00841903"/>
    <w:rsid w:val="00844144"/>
    <w:rsid w:val="008518CF"/>
    <w:rsid w:val="00852CC1"/>
    <w:rsid w:val="00861EF7"/>
    <w:rsid w:val="008620B8"/>
    <w:rsid w:val="00866996"/>
    <w:rsid w:val="00877CF6"/>
    <w:rsid w:val="008A22D1"/>
    <w:rsid w:val="008B3A8B"/>
    <w:rsid w:val="008B6F4C"/>
    <w:rsid w:val="008D070B"/>
    <w:rsid w:val="008E482A"/>
    <w:rsid w:val="008F0E4C"/>
    <w:rsid w:val="009101F8"/>
    <w:rsid w:val="00922258"/>
    <w:rsid w:val="00922CF6"/>
    <w:rsid w:val="0094337E"/>
    <w:rsid w:val="0094702D"/>
    <w:rsid w:val="0095748E"/>
    <w:rsid w:val="00964F56"/>
    <w:rsid w:val="009662DA"/>
    <w:rsid w:val="00966BCE"/>
    <w:rsid w:val="00973137"/>
    <w:rsid w:val="00975D30"/>
    <w:rsid w:val="00980409"/>
    <w:rsid w:val="0098615E"/>
    <w:rsid w:val="009A0C9A"/>
    <w:rsid w:val="009A2E85"/>
    <w:rsid w:val="009A48A1"/>
    <w:rsid w:val="009D7E0C"/>
    <w:rsid w:val="009F16B7"/>
    <w:rsid w:val="009F5330"/>
    <w:rsid w:val="00A04EB0"/>
    <w:rsid w:val="00A15700"/>
    <w:rsid w:val="00A2127C"/>
    <w:rsid w:val="00A218CA"/>
    <w:rsid w:val="00A2237F"/>
    <w:rsid w:val="00A447EF"/>
    <w:rsid w:val="00A60C72"/>
    <w:rsid w:val="00A625FA"/>
    <w:rsid w:val="00A6583C"/>
    <w:rsid w:val="00A66E00"/>
    <w:rsid w:val="00A70023"/>
    <w:rsid w:val="00A707B2"/>
    <w:rsid w:val="00AD47F0"/>
    <w:rsid w:val="00AD4C96"/>
    <w:rsid w:val="00AE1C9F"/>
    <w:rsid w:val="00AE290D"/>
    <w:rsid w:val="00AF2B2B"/>
    <w:rsid w:val="00AF4C28"/>
    <w:rsid w:val="00B031DF"/>
    <w:rsid w:val="00B04AA4"/>
    <w:rsid w:val="00B07DD0"/>
    <w:rsid w:val="00B10373"/>
    <w:rsid w:val="00B11BD9"/>
    <w:rsid w:val="00B24CFB"/>
    <w:rsid w:val="00B24F78"/>
    <w:rsid w:val="00B37A09"/>
    <w:rsid w:val="00B54631"/>
    <w:rsid w:val="00B6117A"/>
    <w:rsid w:val="00B75E9D"/>
    <w:rsid w:val="00B76C98"/>
    <w:rsid w:val="00B91E7C"/>
    <w:rsid w:val="00BA50B9"/>
    <w:rsid w:val="00BB09E8"/>
    <w:rsid w:val="00BB4B3D"/>
    <w:rsid w:val="00BB79EF"/>
    <w:rsid w:val="00BC2010"/>
    <w:rsid w:val="00BD561A"/>
    <w:rsid w:val="00BE021D"/>
    <w:rsid w:val="00BF1980"/>
    <w:rsid w:val="00C347E9"/>
    <w:rsid w:val="00C34803"/>
    <w:rsid w:val="00C35726"/>
    <w:rsid w:val="00C42D35"/>
    <w:rsid w:val="00C45F00"/>
    <w:rsid w:val="00C5394D"/>
    <w:rsid w:val="00C629D2"/>
    <w:rsid w:val="00C72611"/>
    <w:rsid w:val="00C76E97"/>
    <w:rsid w:val="00C8536E"/>
    <w:rsid w:val="00C87722"/>
    <w:rsid w:val="00C87F18"/>
    <w:rsid w:val="00C95AB1"/>
    <w:rsid w:val="00CA0611"/>
    <w:rsid w:val="00CA24D1"/>
    <w:rsid w:val="00CB6806"/>
    <w:rsid w:val="00CD3BED"/>
    <w:rsid w:val="00CE26B7"/>
    <w:rsid w:val="00CE3A15"/>
    <w:rsid w:val="00CE53C6"/>
    <w:rsid w:val="00D13042"/>
    <w:rsid w:val="00D13909"/>
    <w:rsid w:val="00D16F62"/>
    <w:rsid w:val="00D177CA"/>
    <w:rsid w:val="00D23B0F"/>
    <w:rsid w:val="00D40507"/>
    <w:rsid w:val="00D566AD"/>
    <w:rsid w:val="00D72FEC"/>
    <w:rsid w:val="00D73B52"/>
    <w:rsid w:val="00D74BEF"/>
    <w:rsid w:val="00D86FE2"/>
    <w:rsid w:val="00DA0374"/>
    <w:rsid w:val="00DB43B9"/>
    <w:rsid w:val="00DE1C73"/>
    <w:rsid w:val="00DE1F36"/>
    <w:rsid w:val="00DF334B"/>
    <w:rsid w:val="00E25D48"/>
    <w:rsid w:val="00E30BE8"/>
    <w:rsid w:val="00E42D15"/>
    <w:rsid w:val="00E470AA"/>
    <w:rsid w:val="00E521B2"/>
    <w:rsid w:val="00E5379B"/>
    <w:rsid w:val="00E71118"/>
    <w:rsid w:val="00E778BB"/>
    <w:rsid w:val="00E83153"/>
    <w:rsid w:val="00E87825"/>
    <w:rsid w:val="00E90C00"/>
    <w:rsid w:val="00EA4AF7"/>
    <w:rsid w:val="00EA719B"/>
    <w:rsid w:val="00ED288D"/>
    <w:rsid w:val="00ED4A19"/>
    <w:rsid w:val="00EF235F"/>
    <w:rsid w:val="00EF46AF"/>
    <w:rsid w:val="00EF6AA8"/>
    <w:rsid w:val="00EF6B64"/>
    <w:rsid w:val="00F127DE"/>
    <w:rsid w:val="00F20E84"/>
    <w:rsid w:val="00F239AB"/>
    <w:rsid w:val="00F2745D"/>
    <w:rsid w:val="00F33C0F"/>
    <w:rsid w:val="00F41F49"/>
    <w:rsid w:val="00F56CA8"/>
    <w:rsid w:val="00F677F3"/>
    <w:rsid w:val="00F7570E"/>
    <w:rsid w:val="00F91072"/>
    <w:rsid w:val="00F926AC"/>
    <w:rsid w:val="00F93802"/>
    <w:rsid w:val="00F94974"/>
    <w:rsid w:val="00FB3537"/>
    <w:rsid w:val="00FB6E96"/>
    <w:rsid w:val="00FC7565"/>
    <w:rsid w:val="00FD0492"/>
    <w:rsid w:val="00FD4E92"/>
    <w:rsid w:val="00FE1151"/>
    <w:rsid w:val="00FF3E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semiHidden/>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paragraph" w:styleId="DocumentMap">
    <w:name w:val="Document Map"/>
    <w:basedOn w:val="Normal"/>
    <w:link w:val="DocumentMapChar"/>
    <w:semiHidden/>
    <w:unhideWhenUsed/>
    <w:rsid w:val="006A389E"/>
    <w:rPr>
      <w:rFonts w:ascii="SimSun" w:eastAsia="SimSun"/>
      <w:szCs w:val="24"/>
    </w:rPr>
  </w:style>
  <w:style w:type="character" w:customStyle="1" w:styleId="DocumentMapChar">
    <w:name w:val="Document Map Char"/>
    <w:basedOn w:val="DefaultParagraphFont"/>
    <w:link w:val="DocumentMap"/>
    <w:semiHidden/>
    <w:rsid w:val="006A389E"/>
    <w:rPr>
      <w:rFonts w:ascii="SimSun" w:eastAsia="SimSu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3796083">
          <w:marLeft w:val="1800"/>
          <w:marRight w:val="0"/>
          <w:marTop w:val="100"/>
          <w:marBottom w:val="0"/>
          <w:divBdr>
            <w:top w:val="none" w:sz="0" w:space="0" w:color="auto"/>
            <w:left w:val="none" w:sz="0" w:space="0" w:color="auto"/>
            <w:bottom w:val="none" w:sz="0" w:space="0" w:color="auto"/>
            <w:right w:val="none" w:sz="0" w:space="0" w:color="auto"/>
          </w:divBdr>
        </w:div>
        <w:div w:id="1162769046">
          <w:marLeft w:val="1800"/>
          <w:marRight w:val="0"/>
          <w:marTop w:val="100"/>
          <w:marBottom w:val="0"/>
          <w:divBdr>
            <w:top w:val="none" w:sz="0" w:space="0" w:color="auto"/>
            <w:left w:val="none" w:sz="0" w:space="0" w:color="auto"/>
            <w:bottom w:val="none" w:sz="0" w:space="0" w:color="auto"/>
            <w:right w:val="none" w:sz="0" w:space="0" w:color="auto"/>
          </w:divBdr>
        </w:div>
      </w:divsChild>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 w:id="212005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urce xmlns="2bbcbfee-ef75-4640-bf1f-c9ccc1b0a93b" xsi:nil="true"/>
    <Meeting_x0020_type xmlns="2bbcbfee-ef75-4640-bf1f-c9ccc1b0a93b" xsi:nil="true"/>
    <Meeting_x0020_date xmlns="2bbcbfee-ef75-4640-bf1f-c9ccc1b0a9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E4C52D97D38247955F09C9658D48E2" ma:contentTypeVersion="4" ma:contentTypeDescription="Create a new document." ma:contentTypeScope="" ma:versionID="5992affca28afbc6804d412df4ba4075">
  <xsd:schema xmlns:xsd="http://www.w3.org/2001/XMLSchema" xmlns:xs="http://www.w3.org/2001/XMLSchema" xmlns:p="http://schemas.microsoft.com/office/2006/metadata/properties" xmlns:ns2="2bbcbfee-ef75-4640-bf1f-c9ccc1b0a93b" xmlns:ns3="64d8393d-0026-4b35-9d5b-d6bda7539b41" targetNamespace="http://schemas.microsoft.com/office/2006/metadata/properties" ma:root="true" ma:fieldsID="a07f6251db65fc718fc4f01f5ce6d944" ns2:_="" ns3:_="">
    <xsd:import namespace="2bbcbfee-ef75-4640-bf1f-c9ccc1b0a93b"/>
    <xsd:import namespace="64d8393d-0026-4b35-9d5b-d6bda7539b41"/>
    <xsd:element name="properties">
      <xsd:complexType>
        <xsd:sequence>
          <xsd:element name="documentManagement">
            <xsd:complexType>
              <xsd:all>
                <xsd:element ref="ns2:Meeting_x0020_date" minOccurs="0"/>
                <xsd:element ref="ns2:Source" minOccurs="0"/>
                <xsd:element ref="ns2:Meeting_x0020_typ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cbfee-ef75-4640-bf1f-c9ccc1b0a93b" elementFormDefault="qualified">
    <xsd:import namespace="http://schemas.microsoft.com/office/2006/documentManagement/types"/>
    <xsd:import namespace="http://schemas.microsoft.com/office/infopath/2007/PartnerControls"/>
    <xsd:element name="Meeting_x0020_date" ma:index="8" nillable="true" ma:displayName="Meeting date" ma:description="Date of the meeting." ma:format="DateOnly" ma:internalName="Meeting_x0020_date">
      <xsd:simpleType>
        <xsd:restriction base="dms:DateTime"/>
      </xsd:simpleType>
    </xsd:element>
    <xsd:element name="Source" ma:index="9" nillable="true" ma:displayName="Source" ma:description="Submitter's organization or company." ma:internalName="Source">
      <xsd:simpleType>
        <xsd:restriction base="dms:Text">
          <xsd:maxLength value="255"/>
        </xsd:restriction>
      </xsd:simpleType>
    </xsd:element>
    <xsd:element name="Meeting_x0020_type" ma:index="10" nillable="true" ma:displayName="Meeting type" ma:description="Type of meeting." ma:format="Dropdown" ma:internalName="Meeting_x0020_type">
      <xsd:simpleType>
        <xsd:restriction base="dms:Choice">
          <xsd:enumeration value="Conference call"/>
          <xsd:enumeration value="Face to face"/>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2bbcbfee-ef75-4640-bf1f-c9ccc1b0a93b"/>
  </ds:schemaRefs>
</ds:datastoreItem>
</file>

<file path=customXml/itemProps2.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3.xml><?xml version="1.0" encoding="utf-8"?>
<ds:datastoreItem xmlns:ds="http://schemas.openxmlformats.org/officeDocument/2006/customXml" ds:itemID="{77F383A9-04ED-4303-AEA9-DAFB08DBB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cbfee-ef75-4640-bf1f-c9ccc1b0a93b"/>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87D8E4-6512-43D4-B24C-91E64C15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Draft of a DLT Use Case – Supply Chain Finance</vt:lpstr>
    </vt:vector>
  </TitlesOfParts>
  <Manager>ITU-T</Manager>
  <Company>International Telecommunication Union (ITU)</Company>
  <LinksUpToDate>false</LinksUpToDate>
  <CharactersWithSpaces>9135</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of a DLT Use Case – Supply Chain Finance</dc:title>
  <dc:creator>Билык Татьяна Александровна</dc:creator>
  <cp:keywords>Distributed Ledger Technologies; Use Case; Supply Chain; Finance; Pharmaceutical</cp:keywords>
  <dc:description>DLT-I-010.docx  For: _x000d_Document date: _x000d_Saved by ITU51011775 at 14:08:19 on 03/10/2017</dc:description>
  <cp:lastModifiedBy>Makamara, Gillian</cp:lastModifiedBy>
  <cp:revision>6</cp:revision>
  <cp:lastPrinted>2017-11-13T11:37:00Z</cp:lastPrinted>
  <dcterms:created xsi:type="dcterms:W3CDTF">2019-01-05T00:59:00Z</dcterms:created>
  <dcterms:modified xsi:type="dcterms:W3CDTF">2019-07-30T14:58:00Z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DLT-I-010.docx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0x01010069E4C52D97D38247955F09C9658D48E2</vt:lpwstr>
  </property>
</Properties>
</file>